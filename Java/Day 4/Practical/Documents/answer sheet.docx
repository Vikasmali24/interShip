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0A336" w14:textId="77777777" w:rsidR="008D6D8A" w:rsidRPr="00487203" w:rsidRDefault="008D6D8A" w:rsidP="008D6D8A">
      <w:pPr>
        <w:rPr>
          <w:ins w:id="0" w:author="Microsoft Word" w:date="2024-11-23T08:29:00Z" w16du:dateUtc="2024-11-23T02:59:00Z"/>
          <w:b/>
          <w:bCs/>
        </w:rPr>
      </w:pPr>
      <w:ins w:id="1" w:author="Microsoft Word" w:date="2024-11-23T08:29:00Z" w16du:dateUtc="2024-11-23T02:59:00Z">
        <w:r w:rsidRPr="00487203">
          <w:rPr>
            <w:b/>
            <w:bCs/>
          </w:rPr>
          <w:t>1. Define Database and Database Management System (DBMS)</w:t>
        </w:r>
      </w:ins>
    </w:p>
    <w:p w14:paraId="44A1F73A" w14:textId="77777777" w:rsidR="008D6D8A" w:rsidRPr="00487203" w:rsidRDefault="008D6D8A" w:rsidP="008D6D8A">
      <w:pPr>
        <w:numPr>
          <w:ilvl w:val="0"/>
          <w:numId w:val="8"/>
        </w:numPr>
        <w:rPr>
          <w:ins w:id="2" w:author="Microsoft Word" w:date="2024-11-23T08:29:00Z" w16du:dateUtc="2024-11-23T02:59:00Z"/>
        </w:rPr>
      </w:pPr>
      <w:ins w:id="3" w:author="Microsoft Word" w:date="2024-11-23T08:29:00Z" w16du:dateUtc="2024-11-23T02:59:00Z">
        <w:r w:rsidRPr="00487203">
          <w:rPr>
            <w:b/>
            <w:bCs/>
          </w:rPr>
          <w:t>Database</w:t>
        </w:r>
        <w:r w:rsidRPr="00487203">
          <w:t>: A database is an organized collection of structured information or data, typically stored electronically in a computer system. Databases are often managed using a Database Management System (DBMS), which provides tools for storing, modifying, and extracting data. The structure of a database is usually designed using tables, schemas, views, and indexes.</w:t>
        </w:r>
      </w:ins>
    </w:p>
    <w:p w14:paraId="14965725" w14:textId="77777777" w:rsidR="008D6D8A" w:rsidRPr="00487203" w:rsidRDefault="008D6D8A" w:rsidP="008D6D8A">
      <w:pPr>
        <w:numPr>
          <w:ilvl w:val="0"/>
          <w:numId w:val="8"/>
        </w:numPr>
        <w:rPr>
          <w:ins w:id="4" w:author="Microsoft Word" w:date="2024-11-23T08:29:00Z" w16du:dateUtc="2024-11-23T02:59:00Z"/>
        </w:rPr>
      </w:pPr>
      <w:ins w:id="5" w:author="Microsoft Word" w:date="2024-11-23T08:29:00Z" w16du:dateUtc="2024-11-23T02:59:00Z">
        <w:r w:rsidRPr="00487203">
          <w:rPr>
            <w:b/>
            <w:bCs/>
          </w:rPr>
          <w:t>Database Management System (DBMS)</w:t>
        </w:r>
        <w:r w:rsidRPr="00487203">
          <w:t>: A DBMS is software that provides an interface for users to interact with databases. It helps in managing, storing, retrieving, and manipulating data efficiently. It ensures data integrity, security, and consistency while allowing multiple users to access the data concurrently. Examples of DBMS include MySQL, PostgreSQL, Oracle, and Microsoft SQL Server.</w:t>
        </w:r>
      </w:ins>
    </w:p>
    <w:p w14:paraId="6699EF92" w14:textId="77777777" w:rsidR="008D6D8A" w:rsidRPr="00487203" w:rsidRDefault="008D6D8A" w:rsidP="008D6D8A">
      <w:pPr>
        <w:rPr>
          <w:ins w:id="6" w:author="Microsoft Word" w:date="2024-11-23T08:29:00Z" w16du:dateUtc="2024-11-23T02:59:00Z"/>
        </w:rPr>
      </w:pPr>
      <w:r>
        <w:pict w14:anchorId="78C9A04A">
          <v:rect id="_x0000_i1025" style="width:0;height:1.5pt" o:hralign="center" o:hrstd="t" o:hr="t" fillcolor="#a0a0a0" stroked="f"/>
        </w:pict>
      </w:r>
    </w:p>
    <w:p w14:paraId="3A8898AB" w14:textId="77777777" w:rsidR="008D6D8A" w:rsidRPr="00487203" w:rsidRDefault="008D6D8A" w:rsidP="008D6D8A">
      <w:pPr>
        <w:rPr>
          <w:ins w:id="7" w:author="Microsoft Word" w:date="2024-11-23T08:29:00Z" w16du:dateUtc="2024-11-23T02:59:00Z"/>
          <w:b/>
          <w:bCs/>
        </w:rPr>
      </w:pPr>
      <w:ins w:id="8" w:author="Microsoft Word" w:date="2024-11-23T08:29:00Z" w16du:dateUtc="2024-11-23T02:59:00Z">
        <w:r w:rsidRPr="00487203">
          <w:rPr>
            <w:b/>
            <w:bCs/>
          </w:rPr>
          <w:t>2. Describe Primary Key</w:t>
        </w:r>
      </w:ins>
    </w:p>
    <w:p w14:paraId="2555AFCA" w14:textId="77777777" w:rsidR="008D6D8A" w:rsidRPr="00487203" w:rsidRDefault="008D6D8A" w:rsidP="008D6D8A">
      <w:pPr>
        <w:rPr>
          <w:ins w:id="9" w:author="Microsoft Word" w:date="2024-11-23T08:29:00Z" w16du:dateUtc="2024-11-23T02:59:00Z"/>
        </w:rPr>
      </w:pPr>
      <w:ins w:id="10" w:author="Microsoft Word" w:date="2024-11-23T08:29:00Z" w16du:dateUtc="2024-11-23T02:59:00Z">
        <w:r w:rsidRPr="00487203">
          <w:t xml:space="preserve">A </w:t>
        </w:r>
        <w:r w:rsidRPr="00487203">
          <w:rPr>
            <w:b/>
            <w:bCs/>
          </w:rPr>
          <w:t>Primary Key</w:t>
        </w:r>
        <w:r w:rsidRPr="00487203">
          <w:t xml:space="preserve"> is a unique identifier for a record in a relational database table. It ensures that each record can be uniquely identified and helps in maintaining data integrity.</w:t>
        </w:r>
      </w:ins>
    </w:p>
    <w:p w14:paraId="63459FCA" w14:textId="77777777" w:rsidR="008D6D8A" w:rsidRPr="00487203" w:rsidRDefault="008D6D8A" w:rsidP="008D6D8A">
      <w:pPr>
        <w:numPr>
          <w:ilvl w:val="0"/>
          <w:numId w:val="9"/>
        </w:numPr>
        <w:rPr>
          <w:ins w:id="11" w:author="Microsoft Word" w:date="2024-11-23T08:29:00Z" w16du:dateUtc="2024-11-23T02:59:00Z"/>
        </w:rPr>
      </w:pPr>
      <w:ins w:id="12" w:author="Microsoft Word" w:date="2024-11-23T08:29:00Z" w16du:dateUtc="2024-11-23T02:59:00Z">
        <w:r w:rsidRPr="00487203">
          <w:t xml:space="preserve">A primary key column cannot contain </w:t>
        </w:r>
        <w:r w:rsidRPr="00487203">
          <w:rPr>
            <w:b/>
            <w:bCs/>
          </w:rPr>
          <w:t>NULL</w:t>
        </w:r>
        <w:r w:rsidRPr="00487203">
          <w:t xml:space="preserve"> values.</w:t>
        </w:r>
      </w:ins>
    </w:p>
    <w:p w14:paraId="010FE632" w14:textId="77777777" w:rsidR="008D6D8A" w:rsidRPr="00487203" w:rsidRDefault="008D6D8A" w:rsidP="008D6D8A">
      <w:pPr>
        <w:numPr>
          <w:ilvl w:val="0"/>
          <w:numId w:val="9"/>
        </w:numPr>
        <w:rPr>
          <w:ins w:id="13" w:author="Microsoft Word" w:date="2024-11-23T08:29:00Z" w16du:dateUtc="2024-11-23T02:59:00Z"/>
        </w:rPr>
      </w:pPr>
      <w:ins w:id="14" w:author="Microsoft Word" w:date="2024-11-23T08:29:00Z" w16du:dateUtc="2024-11-23T02:59:00Z">
        <w:r w:rsidRPr="00487203">
          <w:t xml:space="preserve">Every table can have only </w:t>
        </w:r>
        <w:r w:rsidRPr="00487203">
          <w:rPr>
            <w:b/>
            <w:bCs/>
          </w:rPr>
          <w:t>one primary key</w:t>
        </w:r>
        <w:r w:rsidRPr="00487203">
          <w:t>, which may consist of a single or multiple columns (composite key).</w:t>
        </w:r>
      </w:ins>
    </w:p>
    <w:p w14:paraId="59FECF86" w14:textId="77777777" w:rsidR="008D6D8A" w:rsidRPr="00487203" w:rsidRDefault="008D6D8A" w:rsidP="008D6D8A">
      <w:pPr>
        <w:numPr>
          <w:ilvl w:val="0"/>
          <w:numId w:val="9"/>
        </w:numPr>
        <w:rPr>
          <w:ins w:id="15" w:author="Microsoft Word" w:date="2024-11-23T08:29:00Z" w16du:dateUtc="2024-11-23T02:59:00Z"/>
        </w:rPr>
      </w:pPr>
      <w:ins w:id="16" w:author="Microsoft Word" w:date="2024-11-23T08:29:00Z" w16du:dateUtc="2024-11-23T02:59:00Z">
        <w:r w:rsidRPr="00487203">
          <w:t>It guarantees that the data in that column(s) will be unique across the table.</w:t>
        </w:r>
      </w:ins>
    </w:p>
    <w:p w14:paraId="1F6C2CD6" w14:textId="77777777" w:rsidR="008D6D8A" w:rsidRPr="00487203" w:rsidRDefault="008D6D8A" w:rsidP="008D6D8A">
      <w:pPr>
        <w:rPr>
          <w:ins w:id="17" w:author="Microsoft Word" w:date="2024-11-23T08:29:00Z" w16du:dateUtc="2024-11-23T02:59:00Z"/>
        </w:rPr>
      </w:pPr>
      <w:r>
        <w:pict w14:anchorId="6A172925">
          <v:rect id="_x0000_i1026" style="width:0;height:1.5pt" o:hralign="center" o:hrstd="t" o:hr="t" fillcolor="#a0a0a0" stroked="f"/>
        </w:pict>
      </w:r>
    </w:p>
    <w:p w14:paraId="1400D4ED" w14:textId="77777777" w:rsidR="008D6D8A" w:rsidRPr="00487203" w:rsidRDefault="008D6D8A" w:rsidP="008D6D8A">
      <w:pPr>
        <w:rPr>
          <w:ins w:id="18" w:author="Microsoft Word" w:date="2024-11-23T08:29:00Z" w16du:dateUtc="2024-11-23T02:59:00Z"/>
          <w:b/>
          <w:bCs/>
        </w:rPr>
      </w:pPr>
      <w:ins w:id="19" w:author="Microsoft Word" w:date="2024-11-23T08:29:00Z" w16du:dateUtc="2024-11-23T02:59:00Z">
        <w:r w:rsidRPr="00487203">
          <w:rPr>
            <w:b/>
            <w:bCs/>
          </w:rPr>
          <w:t>3. E-R Diagram for Library Management System</w:t>
        </w:r>
      </w:ins>
    </w:p>
    <w:p w14:paraId="7EF55100" w14:textId="77777777" w:rsidR="008D6D8A" w:rsidRPr="00487203" w:rsidRDefault="008D6D8A" w:rsidP="008D6D8A">
      <w:pPr>
        <w:rPr>
          <w:ins w:id="20" w:author="Microsoft Word" w:date="2024-11-23T08:29:00Z" w16du:dateUtc="2024-11-23T02:59:00Z"/>
        </w:rPr>
      </w:pPr>
      <w:ins w:id="21" w:author="Microsoft Word" w:date="2024-11-23T08:29:00Z" w16du:dateUtc="2024-11-23T02:59:00Z">
        <w:r w:rsidRPr="00487203">
          <w:t>Here is a simplified outline of an Entity-Relationship (E-R) diagram for a Library Management System:</w:t>
        </w:r>
      </w:ins>
    </w:p>
    <w:p w14:paraId="24316317" w14:textId="77777777" w:rsidR="008D6D8A" w:rsidRPr="00487203" w:rsidRDefault="008D6D8A" w:rsidP="008D6D8A">
      <w:pPr>
        <w:rPr>
          <w:ins w:id="22" w:author="Microsoft Word" w:date="2024-11-23T08:29:00Z" w16du:dateUtc="2024-11-23T02:59:00Z"/>
        </w:rPr>
      </w:pPr>
      <w:ins w:id="23" w:author="Microsoft Word" w:date="2024-11-23T08:29:00Z" w16du:dateUtc="2024-11-23T02:59:00Z">
        <w:r w:rsidRPr="00487203">
          <w:t>Entities:</w:t>
        </w:r>
      </w:ins>
    </w:p>
    <w:p w14:paraId="15B32706" w14:textId="77777777" w:rsidR="008D6D8A" w:rsidRPr="00487203" w:rsidRDefault="008D6D8A" w:rsidP="008D6D8A">
      <w:pPr>
        <w:numPr>
          <w:ilvl w:val="0"/>
          <w:numId w:val="10"/>
        </w:numPr>
        <w:rPr>
          <w:ins w:id="24" w:author="Microsoft Word" w:date="2024-11-23T08:29:00Z" w16du:dateUtc="2024-11-23T02:59:00Z"/>
        </w:rPr>
      </w:pPr>
      <w:ins w:id="25" w:author="Microsoft Word" w:date="2024-11-23T08:29:00Z" w16du:dateUtc="2024-11-23T02:59:00Z">
        <w:r w:rsidRPr="00487203">
          <w:rPr>
            <w:b/>
            <w:bCs/>
          </w:rPr>
          <w:t>Book</w:t>
        </w:r>
        <w:r w:rsidRPr="00487203">
          <w:t>: Stores information about books.</w:t>
        </w:r>
      </w:ins>
    </w:p>
    <w:p w14:paraId="14ECD777" w14:textId="77777777" w:rsidR="008D6D8A" w:rsidRPr="00487203" w:rsidRDefault="008D6D8A" w:rsidP="008D6D8A">
      <w:pPr>
        <w:numPr>
          <w:ilvl w:val="1"/>
          <w:numId w:val="10"/>
        </w:numPr>
        <w:rPr>
          <w:ins w:id="26" w:author="Microsoft Word" w:date="2024-11-23T08:29:00Z" w16du:dateUtc="2024-11-23T02:59:00Z"/>
        </w:rPr>
      </w:pPr>
      <w:ins w:id="27" w:author="Microsoft Word" w:date="2024-11-23T08:29:00Z" w16du:dateUtc="2024-11-23T02:59:00Z">
        <w:r w:rsidRPr="00487203">
          <w:t>Attributes: Book_ID (PK), Title, Author, ISBN, Publication_Year</w:t>
        </w:r>
      </w:ins>
    </w:p>
    <w:p w14:paraId="5D12B23E" w14:textId="77777777" w:rsidR="008D6D8A" w:rsidRPr="00487203" w:rsidRDefault="008D6D8A" w:rsidP="008D6D8A">
      <w:pPr>
        <w:numPr>
          <w:ilvl w:val="0"/>
          <w:numId w:val="10"/>
        </w:numPr>
        <w:rPr>
          <w:ins w:id="28" w:author="Microsoft Word" w:date="2024-11-23T08:29:00Z" w16du:dateUtc="2024-11-23T02:59:00Z"/>
        </w:rPr>
      </w:pPr>
      <w:ins w:id="29" w:author="Microsoft Word" w:date="2024-11-23T08:29:00Z" w16du:dateUtc="2024-11-23T02:59:00Z">
        <w:r w:rsidRPr="00487203">
          <w:rPr>
            <w:b/>
            <w:bCs/>
          </w:rPr>
          <w:t>Member</w:t>
        </w:r>
        <w:r w:rsidRPr="00487203">
          <w:t>: Stores information about library members.</w:t>
        </w:r>
      </w:ins>
    </w:p>
    <w:p w14:paraId="314CCF56" w14:textId="77777777" w:rsidR="008D6D8A" w:rsidRPr="00487203" w:rsidRDefault="008D6D8A" w:rsidP="008D6D8A">
      <w:pPr>
        <w:numPr>
          <w:ilvl w:val="1"/>
          <w:numId w:val="10"/>
        </w:numPr>
        <w:rPr>
          <w:ins w:id="30" w:author="Microsoft Word" w:date="2024-11-23T08:29:00Z" w16du:dateUtc="2024-11-23T02:59:00Z"/>
        </w:rPr>
      </w:pPr>
      <w:ins w:id="31" w:author="Microsoft Word" w:date="2024-11-23T08:29:00Z" w16du:dateUtc="2024-11-23T02:59:00Z">
        <w:r w:rsidRPr="00487203">
          <w:t>Attributes: Member_ID (PK), Name, Address, Email, Phone</w:t>
        </w:r>
      </w:ins>
    </w:p>
    <w:p w14:paraId="6ABAF5C6" w14:textId="77777777" w:rsidR="008D6D8A" w:rsidRPr="00487203" w:rsidRDefault="008D6D8A" w:rsidP="008D6D8A">
      <w:pPr>
        <w:numPr>
          <w:ilvl w:val="0"/>
          <w:numId w:val="10"/>
        </w:numPr>
        <w:rPr>
          <w:ins w:id="32" w:author="Microsoft Word" w:date="2024-11-23T08:29:00Z" w16du:dateUtc="2024-11-23T02:59:00Z"/>
        </w:rPr>
      </w:pPr>
      <w:ins w:id="33" w:author="Microsoft Word" w:date="2024-11-23T08:29:00Z" w16du:dateUtc="2024-11-23T02:59:00Z">
        <w:r w:rsidRPr="00487203">
          <w:rPr>
            <w:b/>
            <w:bCs/>
          </w:rPr>
          <w:t>Loan</w:t>
        </w:r>
        <w:r w:rsidRPr="00487203">
          <w:t>: Represents the loaning of books to members.</w:t>
        </w:r>
      </w:ins>
    </w:p>
    <w:p w14:paraId="21739D79" w14:textId="77777777" w:rsidR="008D6D8A" w:rsidRPr="00487203" w:rsidRDefault="008D6D8A" w:rsidP="008D6D8A">
      <w:pPr>
        <w:numPr>
          <w:ilvl w:val="1"/>
          <w:numId w:val="10"/>
        </w:numPr>
        <w:rPr>
          <w:ins w:id="34" w:author="Microsoft Word" w:date="2024-11-23T08:29:00Z" w16du:dateUtc="2024-11-23T02:59:00Z"/>
        </w:rPr>
      </w:pPr>
      <w:ins w:id="35" w:author="Microsoft Word" w:date="2024-11-23T08:29:00Z" w16du:dateUtc="2024-11-23T02:59:00Z">
        <w:r w:rsidRPr="00487203">
          <w:t>Attributes: Loan_ID (PK), Member_ID (FK), Book_ID (FK), Issue_Date, Return_Date</w:t>
        </w:r>
      </w:ins>
    </w:p>
    <w:p w14:paraId="6B6CFE0D" w14:textId="77777777" w:rsidR="008D6D8A" w:rsidRPr="00487203" w:rsidRDefault="008D6D8A" w:rsidP="008D6D8A">
      <w:pPr>
        <w:rPr>
          <w:ins w:id="36" w:author="Microsoft Word" w:date="2024-11-23T08:29:00Z" w16du:dateUtc="2024-11-23T02:59:00Z"/>
        </w:rPr>
      </w:pPr>
      <w:ins w:id="37" w:author="Microsoft Word" w:date="2024-11-23T08:29:00Z" w16du:dateUtc="2024-11-23T02:59:00Z">
        <w:r w:rsidRPr="00487203">
          <w:t>Relationships:</w:t>
        </w:r>
      </w:ins>
    </w:p>
    <w:p w14:paraId="4F5B236C" w14:textId="77777777" w:rsidR="008D6D8A" w:rsidRPr="00487203" w:rsidRDefault="008D6D8A" w:rsidP="008D6D8A">
      <w:pPr>
        <w:numPr>
          <w:ilvl w:val="0"/>
          <w:numId w:val="11"/>
        </w:numPr>
        <w:rPr>
          <w:ins w:id="38" w:author="Microsoft Word" w:date="2024-11-23T08:29:00Z" w16du:dateUtc="2024-11-23T02:59:00Z"/>
        </w:rPr>
      </w:pPr>
      <w:ins w:id="39" w:author="Microsoft Word" w:date="2024-11-23T08:29:00Z" w16du:dateUtc="2024-11-23T02:59:00Z">
        <w:r w:rsidRPr="00487203">
          <w:t xml:space="preserve">A </w:t>
        </w:r>
        <w:r w:rsidRPr="00487203">
          <w:rPr>
            <w:b/>
            <w:bCs/>
          </w:rPr>
          <w:t>Member</w:t>
        </w:r>
        <w:r w:rsidRPr="00487203">
          <w:t xml:space="preserve"> can borrow multiple </w:t>
        </w:r>
        <w:r w:rsidRPr="00487203">
          <w:rPr>
            <w:b/>
            <w:bCs/>
          </w:rPr>
          <w:t>Books</w:t>
        </w:r>
        <w:r w:rsidRPr="00487203">
          <w:t xml:space="preserve"> (1 to Many between Member and Loan).</w:t>
        </w:r>
      </w:ins>
    </w:p>
    <w:p w14:paraId="766AB2E2" w14:textId="77777777" w:rsidR="008D6D8A" w:rsidRPr="00487203" w:rsidRDefault="008D6D8A" w:rsidP="008D6D8A">
      <w:pPr>
        <w:numPr>
          <w:ilvl w:val="0"/>
          <w:numId w:val="11"/>
        </w:numPr>
        <w:rPr>
          <w:ins w:id="40" w:author="Microsoft Word" w:date="2024-11-23T08:29:00Z" w16du:dateUtc="2024-11-23T02:59:00Z"/>
        </w:rPr>
      </w:pPr>
      <w:ins w:id="41" w:author="Microsoft Word" w:date="2024-11-23T08:29:00Z" w16du:dateUtc="2024-11-23T02:59:00Z">
        <w:r w:rsidRPr="00487203">
          <w:t xml:space="preserve">A </w:t>
        </w:r>
        <w:r w:rsidRPr="00487203">
          <w:rPr>
            <w:b/>
            <w:bCs/>
          </w:rPr>
          <w:t>Book</w:t>
        </w:r>
        <w:r w:rsidRPr="00487203">
          <w:t xml:space="preserve"> can be borrowed multiple times by different </w:t>
        </w:r>
        <w:r w:rsidRPr="00487203">
          <w:rPr>
            <w:b/>
            <w:bCs/>
          </w:rPr>
          <w:t>Members</w:t>
        </w:r>
        <w:r w:rsidRPr="00487203">
          <w:t xml:space="preserve"> (1 to Many between Book and Loan).</w:t>
        </w:r>
      </w:ins>
    </w:p>
    <w:p w14:paraId="765D8155" w14:textId="77777777" w:rsidR="008D6D8A" w:rsidRPr="00487203" w:rsidRDefault="008D6D8A" w:rsidP="008D6D8A">
      <w:pPr>
        <w:numPr>
          <w:ilvl w:val="0"/>
          <w:numId w:val="11"/>
        </w:numPr>
        <w:rPr>
          <w:ins w:id="42" w:author="Microsoft Word" w:date="2024-11-23T08:29:00Z" w16du:dateUtc="2024-11-23T02:59:00Z"/>
        </w:rPr>
      </w:pPr>
      <w:ins w:id="43" w:author="Microsoft Word" w:date="2024-11-23T08:29:00Z" w16du:dateUtc="2024-11-23T02:59:00Z">
        <w:r w:rsidRPr="00487203">
          <w:t xml:space="preserve">The </w:t>
        </w:r>
        <w:r w:rsidRPr="00487203">
          <w:rPr>
            <w:b/>
            <w:bCs/>
          </w:rPr>
          <w:t>Loan</w:t>
        </w:r>
        <w:r w:rsidRPr="00487203">
          <w:t xml:space="preserve"> entity connects </w:t>
        </w:r>
        <w:r w:rsidRPr="00487203">
          <w:rPr>
            <w:b/>
            <w:bCs/>
          </w:rPr>
          <w:t>Member</w:t>
        </w:r>
        <w:r w:rsidRPr="00487203">
          <w:t xml:space="preserve"> and </w:t>
        </w:r>
        <w:r w:rsidRPr="00487203">
          <w:rPr>
            <w:b/>
            <w:bCs/>
          </w:rPr>
          <w:t>Book</w:t>
        </w:r>
        <w:r w:rsidRPr="00487203">
          <w:t>.</w:t>
        </w:r>
      </w:ins>
    </w:p>
    <w:p w14:paraId="7C37962E" w14:textId="77777777" w:rsidR="008D6D8A" w:rsidRPr="00487203" w:rsidRDefault="008D6D8A" w:rsidP="008D6D8A">
      <w:pPr>
        <w:rPr>
          <w:ins w:id="44" w:author="Microsoft Word" w:date="2024-11-23T08:29:00Z" w16du:dateUtc="2024-11-23T02:59:00Z"/>
          <w:b/>
          <w:bCs/>
        </w:rPr>
      </w:pPr>
      <w:ins w:id="45" w:author="Microsoft Word" w:date="2024-11-23T08:29:00Z" w16du:dateUtc="2024-11-23T02:59:00Z">
        <w:r w:rsidRPr="00487203">
          <w:rPr>
            <w:b/>
            <w:bCs/>
          </w:rPr>
          <w:t>E-R Diagram:</w:t>
        </w:r>
      </w:ins>
    </w:p>
    <w:p w14:paraId="7B897019" w14:textId="77777777" w:rsidR="008D6D8A" w:rsidRPr="00487203" w:rsidRDefault="008D6D8A" w:rsidP="008D6D8A">
      <w:pPr>
        <w:rPr>
          <w:ins w:id="46" w:author="Microsoft Word" w:date="2024-11-23T08:29:00Z" w16du:dateUtc="2024-11-23T02:59:00Z"/>
        </w:rPr>
      </w:pPr>
      <w:ins w:id="47" w:author="Microsoft Word" w:date="2024-11-23T08:29:00Z" w16du:dateUtc="2024-11-23T02:59:00Z">
        <w:r w:rsidRPr="00487203">
          <w:lastRenderedPageBreak/>
          <w:t>scss</w:t>
        </w:r>
      </w:ins>
    </w:p>
    <w:p w14:paraId="629E65FE" w14:textId="77777777" w:rsidR="008D6D8A" w:rsidRPr="00487203" w:rsidRDefault="008D6D8A" w:rsidP="008D6D8A">
      <w:pPr>
        <w:rPr>
          <w:ins w:id="48" w:author="Microsoft Word" w:date="2024-11-23T08:29:00Z" w16du:dateUtc="2024-11-23T02:59:00Z"/>
        </w:rPr>
      </w:pPr>
      <w:ins w:id="49" w:author="Microsoft Word" w:date="2024-11-23T08:29:00Z" w16du:dateUtc="2024-11-23T02:59:00Z">
        <w:r w:rsidRPr="00487203">
          <w:t>Copy code</w:t>
        </w:r>
      </w:ins>
    </w:p>
    <w:p w14:paraId="71BBA54D" w14:textId="77777777" w:rsidR="008D6D8A" w:rsidRPr="00487203" w:rsidRDefault="008D6D8A" w:rsidP="008D6D8A">
      <w:pPr>
        <w:rPr>
          <w:ins w:id="50" w:author="Microsoft Word" w:date="2024-11-23T08:29:00Z" w16du:dateUtc="2024-11-23T02:59:00Z"/>
        </w:rPr>
      </w:pPr>
      <w:ins w:id="51" w:author="Microsoft Word" w:date="2024-11-23T08:29:00Z" w16du:dateUtc="2024-11-23T02:59:00Z">
        <w:r w:rsidRPr="00487203">
          <w:t xml:space="preserve">     +------------+        +-----------+         +---------+</w:t>
        </w:r>
      </w:ins>
    </w:p>
    <w:p w14:paraId="46C1679E" w14:textId="77777777" w:rsidR="008D6D8A" w:rsidRPr="00487203" w:rsidRDefault="008D6D8A" w:rsidP="008D6D8A">
      <w:pPr>
        <w:rPr>
          <w:ins w:id="52" w:author="Microsoft Word" w:date="2024-11-23T08:29:00Z" w16du:dateUtc="2024-11-23T02:59:00Z"/>
        </w:rPr>
      </w:pPr>
      <w:ins w:id="53" w:author="Microsoft Word" w:date="2024-11-23T08:29:00Z" w16du:dateUtc="2024-11-23T02:59:00Z">
        <w:r w:rsidRPr="00487203">
          <w:t xml:space="preserve">     |  Member   |        |   Loan    |         |   Book  |</w:t>
        </w:r>
      </w:ins>
    </w:p>
    <w:p w14:paraId="04B100ED" w14:textId="77777777" w:rsidR="008D6D8A" w:rsidRPr="00487203" w:rsidRDefault="008D6D8A" w:rsidP="008D6D8A">
      <w:pPr>
        <w:rPr>
          <w:ins w:id="54" w:author="Microsoft Word" w:date="2024-11-23T08:29:00Z" w16du:dateUtc="2024-11-23T02:59:00Z"/>
        </w:rPr>
      </w:pPr>
      <w:ins w:id="55" w:author="Microsoft Word" w:date="2024-11-23T08:29:00Z" w16du:dateUtc="2024-11-23T02:59:00Z">
        <w:r w:rsidRPr="00487203">
          <w:t xml:space="preserve">     +------------+        +-----------+         +---------+</w:t>
        </w:r>
      </w:ins>
    </w:p>
    <w:p w14:paraId="157D467D" w14:textId="77777777" w:rsidR="008D6D8A" w:rsidRPr="00487203" w:rsidRDefault="008D6D8A" w:rsidP="008D6D8A">
      <w:pPr>
        <w:rPr>
          <w:ins w:id="56" w:author="Microsoft Word" w:date="2024-11-23T08:29:00Z" w16du:dateUtc="2024-11-23T02:59:00Z"/>
        </w:rPr>
      </w:pPr>
      <w:ins w:id="57" w:author="Microsoft Word" w:date="2024-11-23T08:29:00Z" w16du:dateUtc="2024-11-23T02:59:00Z">
        <w:r w:rsidRPr="00487203">
          <w:t xml:space="preserve">     | Member_ID (PK) |----&lt;| Loan_ID (PK) |     | Book_ID (PK) |</w:t>
        </w:r>
      </w:ins>
    </w:p>
    <w:p w14:paraId="0205DA58" w14:textId="77777777" w:rsidR="008D6D8A" w:rsidRPr="00487203" w:rsidRDefault="008D6D8A" w:rsidP="008D6D8A">
      <w:pPr>
        <w:rPr>
          <w:ins w:id="58" w:author="Microsoft Word" w:date="2024-11-23T08:29:00Z" w16du:dateUtc="2024-11-23T02:59:00Z"/>
        </w:rPr>
      </w:pPr>
      <w:ins w:id="59" w:author="Microsoft Word" w:date="2024-11-23T08:29:00Z" w16du:dateUtc="2024-11-23T02:59:00Z">
        <w:r w:rsidRPr="00487203">
          <w:t xml:space="preserve">     | Name          |     | Member_ID (FK) |    | Title         |</w:t>
        </w:r>
      </w:ins>
    </w:p>
    <w:p w14:paraId="35960689" w14:textId="77777777" w:rsidR="008D6D8A" w:rsidRPr="00487203" w:rsidRDefault="008D6D8A" w:rsidP="008D6D8A">
      <w:pPr>
        <w:rPr>
          <w:ins w:id="60" w:author="Microsoft Word" w:date="2024-11-23T08:29:00Z" w16du:dateUtc="2024-11-23T02:59:00Z"/>
        </w:rPr>
      </w:pPr>
      <w:ins w:id="61" w:author="Microsoft Word" w:date="2024-11-23T08:29:00Z" w16du:dateUtc="2024-11-23T02:59:00Z">
        <w:r w:rsidRPr="00487203">
          <w:t xml:space="preserve">     | Address       |     | Book_ID (FK)   |    | Author        |</w:t>
        </w:r>
      </w:ins>
    </w:p>
    <w:p w14:paraId="578581D3" w14:textId="77777777" w:rsidR="008D6D8A" w:rsidRPr="00487203" w:rsidRDefault="008D6D8A" w:rsidP="008D6D8A">
      <w:pPr>
        <w:rPr>
          <w:ins w:id="62" w:author="Microsoft Word" w:date="2024-11-23T08:29:00Z" w16du:dateUtc="2024-11-23T02:59:00Z"/>
        </w:rPr>
      </w:pPr>
      <w:ins w:id="63" w:author="Microsoft Word" w:date="2024-11-23T08:29:00Z" w16du:dateUtc="2024-11-23T02:59:00Z">
        <w:r w:rsidRPr="00487203">
          <w:t xml:space="preserve">     | Email         |     | Issue_Date     |    | ISBN          |</w:t>
        </w:r>
      </w:ins>
    </w:p>
    <w:p w14:paraId="37D25425" w14:textId="77777777" w:rsidR="008D6D8A" w:rsidRPr="00487203" w:rsidRDefault="008D6D8A" w:rsidP="008D6D8A">
      <w:pPr>
        <w:rPr>
          <w:ins w:id="64" w:author="Microsoft Word" w:date="2024-11-23T08:29:00Z" w16du:dateUtc="2024-11-23T02:59:00Z"/>
        </w:rPr>
      </w:pPr>
      <w:ins w:id="65" w:author="Microsoft Word" w:date="2024-11-23T08:29:00Z" w16du:dateUtc="2024-11-23T02:59:00Z">
        <w:r w:rsidRPr="00487203">
          <w:t xml:space="preserve">     | Phone         |     | Return_Date    |    | Publication_Year|</w:t>
        </w:r>
      </w:ins>
    </w:p>
    <w:p w14:paraId="1AF2D6C7" w14:textId="77777777" w:rsidR="008D6D8A" w:rsidRPr="00487203" w:rsidRDefault="008D6D8A" w:rsidP="008D6D8A">
      <w:pPr>
        <w:rPr>
          <w:ins w:id="66" w:author="Microsoft Word" w:date="2024-11-23T08:29:00Z" w16du:dateUtc="2024-11-23T02:59:00Z"/>
        </w:rPr>
      </w:pPr>
      <w:ins w:id="67" w:author="Microsoft Word" w:date="2024-11-23T08:29:00Z" w16du:dateUtc="2024-11-23T02:59:00Z">
        <w:r w:rsidRPr="00487203">
          <w:t xml:space="preserve">     +------------+        +-----------+         +---------+</w:t>
        </w:r>
      </w:ins>
    </w:p>
    <w:p w14:paraId="712640C5" w14:textId="77777777" w:rsidR="008D6D8A" w:rsidRPr="00487203" w:rsidRDefault="008D6D8A" w:rsidP="008D6D8A">
      <w:pPr>
        <w:rPr>
          <w:ins w:id="68" w:author="Microsoft Word" w:date="2024-11-23T08:29:00Z" w16du:dateUtc="2024-11-23T02:59:00Z"/>
        </w:rPr>
      </w:pPr>
      <w:r>
        <w:pict w14:anchorId="159270CC">
          <v:rect id="_x0000_i1027" style="width:0;height:1.5pt" o:hralign="center" o:hrstd="t" o:hr="t" fillcolor="#a0a0a0" stroked="f"/>
        </w:pict>
      </w:r>
    </w:p>
    <w:p w14:paraId="638FB369" w14:textId="77777777" w:rsidR="008D6D8A" w:rsidRPr="00487203" w:rsidRDefault="008D6D8A" w:rsidP="008D6D8A">
      <w:pPr>
        <w:rPr>
          <w:ins w:id="69" w:author="Microsoft Word" w:date="2024-11-23T08:29:00Z" w16du:dateUtc="2024-11-23T02:59:00Z"/>
          <w:b/>
          <w:bCs/>
        </w:rPr>
      </w:pPr>
      <w:ins w:id="70" w:author="Microsoft Word" w:date="2024-11-23T08:29:00Z" w16du:dateUtc="2024-11-23T02:59:00Z">
        <w:r w:rsidRPr="00487203">
          <w:rPr>
            <w:b/>
            <w:bCs/>
          </w:rPr>
          <w:t>4. Normalize the Following Table of EMP to 3NF</w:t>
        </w:r>
      </w:ins>
    </w:p>
    <w:p w14:paraId="1AE2A813" w14:textId="77777777" w:rsidR="008D6D8A" w:rsidRPr="00487203" w:rsidRDefault="008D6D8A" w:rsidP="008D6D8A">
      <w:pPr>
        <w:rPr>
          <w:ins w:id="71" w:author="Microsoft Word" w:date="2024-11-23T08:29:00Z" w16du:dateUtc="2024-11-23T02:59:00Z"/>
        </w:rPr>
      </w:pPr>
      <w:ins w:id="72" w:author="Microsoft Word" w:date="2024-11-23T08:29:00Z" w16du:dateUtc="2024-11-23T02:59:00Z">
        <w:r w:rsidRPr="00487203">
          <w:t>The given table is:</w:t>
        </w:r>
      </w:ins>
    </w:p>
    <w:p w14:paraId="0456AE15" w14:textId="77777777" w:rsidR="008D6D8A" w:rsidRPr="00487203" w:rsidRDefault="008D6D8A" w:rsidP="008D6D8A">
      <w:pPr>
        <w:rPr>
          <w:ins w:id="73" w:author="Microsoft Word" w:date="2024-11-23T08:29:00Z" w16du:dateUtc="2024-11-23T02:59:00Z"/>
        </w:rPr>
      </w:pPr>
      <w:ins w:id="74" w:author="Microsoft Word" w:date="2024-11-23T08:29:00Z" w16du:dateUtc="2024-11-23T02:59:00Z">
        <w:r w:rsidRPr="00487203">
          <w:t>scss</w:t>
        </w:r>
      </w:ins>
    </w:p>
    <w:p w14:paraId="0C61128E" w14:textId="77777777" w:rsidR="008D6D8A" w:rsidRPr="00487203" w:rsidRDefault="008D6D8A" w:rsidP="008D6D8A">
      <w:pPr>
        <w:rPr>
          <w:ins w:id="75" w:author="Microsoft Word" w:date="2024-11-23T08:29:00Z" w16du:dateUtc="2024-11-23T02:59:00Z"/>
        </w:rPr>
      </w:pPr>
      <w:ins w:id="76" w:author="Microsoft Word" w:date="2024-11-23T08:29:00Z" w16du:dateUtc="2024-11-23T02:59:00Z">
        <w:r w:rsidRPr="00487203">
          <w:t>Copy code</w:t>
        </w:r>
      </w:ins>
    </w:p>
    <w:p w14:paraId="03118A89" w14:textId="77777777" w:rsidR="008D6D8A" w:rsidRPr="00487203" w:rsidRDefault="008D6D8A" w:rsidP="008D6D8A">
      <w:pPr>
        <w:rPr>
          <w:ins w:id="77" w:author="Microsoft Word" w:date="2024-11-23T08:29:00Z" w16du:dateUtc="2024-11-23T02:59:00Z"/>
        </w:rPr>
      </w:pPr>
      <w:ins w:id="78" w:author="Microsoft Word" w:date="2024-11-23T08:29:00Z" w16du:dateUtc="2024-11-23T02:59:00Z">
        <w:r w:rsidRPr="00487203">
          <w:t>EMP(empno, ename, mgr, job, deptno, loc, dname)</w:t>
        </w:r>
      </w:ins>
    </w:p>
    <w:p w14:paraId="52FC5F0B" w14:textId="77777777" w:rsidR="008D6D8A" w:rsidRPr="00487203" w:rsidRDefault="008D6D8A" w:rsidP="008D6D8A">
      <w:pPr>
        <w:rPr>
          <w:ins w:id="79" w:author="Microsoft Word" w:date="2024-11-23T08:29:00Z" w16du:dateUtc="2024-11-23T02:59:00Z"/>
        </w:rPr>
      </w:pPr>
      <w:ins w:id="80" w:author="Microsoft Word" w:date="2024-11-23T08:29:00Z" w16du:dateUtc="2024-11-23T02:59:00Z">
        <w:r w:rsidRPr="00487203">
          <w:rPr>
            <w:b/>
            <w:bCs/>
          </w:rPr>
          <w:t>Step 1: First Normal Form (1NF)</w:t>
        </w:r>
        <w:r w:rsidRPr="00487203">
          <w:br/>
          <w:t>To achieve 1NF, we need to ensure all attributes contain atomic values and each record is unique.</w:t>
        </w:r>
      </w:ins>
    </w:p>
    <w:p w14:paraId="36D70875" w14:textId="77777777" w:rsidR="008D6D8A" w:rsidRPr="00487203" w:rsidRDefault="008D6D8A" w:rsidP="008D6D8A">
      <w:pPr>
        <w:numPr>
          <w:ilvl w:val="0"/>
          <w:numId w:val="12"/>
        </w:numPr>
        <w:rPr>
          <w:ins w:id="81" w:author="Microsoft Word" w:date="2024-11-23T08:29:00Z" w16du:dateUtc="2024-11-23T02:59:00Z"/>
        </w:rPr>
      </w:pPr>
      <w:ins w:id="82" w:author="Microsoft Word" w:date="2024-11-23T08:29:00Z" w16du:dateUtc="2024-11-23T02:59:00Z">
        <w:r w:rsidRPr="00487203">
          <w:t>Remove repeating groups and ensure each column contains atomic values.</w:t>
        </w:r>
      </w:ins>
    </w:p>
    <w:p w14:paraId="726C4AB7" w14:textId="77777777" w:rsidR="008D6D8A" w:rsidRPr="00487203" w:rsidRDefault="008D6D8A" w:rsidP="008D6D8A">
      <w:pPr>
        <w:numPr>
          <w:ilvl w:val="0"/>
          <w:numId w:val="12"/>
        </w:numPr>
        <w:rPr>
          <w:ins w:id="83" w:author="Microsoft Word" w:date="2024-11-23T08:29:00Z" w16du:dateUtc="2024-11-23T02:59:00Z"/>
        </w:rPr>
      </w:pPr>
      <w:ins w:id="84" w:author="Microsoft Word" w:date="2024-11-23T08:29:00Z" w16du:dateUtc="2024-11-23T02:59:00Z">
        <w:r w:rsidRPr="00487203">
          <w:rPr>
            <w:b/>
            <w:bCs/>
          </w:rPr>
          <w:t>EMP</w:t>
        </w:r>
        <w:r w:rsidRPr="00487203">
          <w:t xml:space="preserve"> already satisfies 1NF, as each attribute contains atomic values (single values per field).</w:t>
        </w:r>
      </w:ins>
    </w:p>
    <w:p w14:paraId="3F7B42FF" w14:textId="77777777" w:rsidR="008D6D8A" w:rsidRPr="00487203" w:rsidRDefault="008D6D8A" w:rsidP="008D6D8A">
      <w:pPr>
        <w:rPr>
          <w:ins w:id="85" w:author="Microsoft Word" w:date="2024-11-23T08:29:00Z" w16du:dateUtc="2024-11-23T02:59:00Z"/>
        </w:rPr>
      </w:pPr>
      <w:ins w:id="86" w:author="Microsoft Word" w:date="2024-11-23T08:29:00Z" w16du:dateUtc="2024-11-23T02:59:00Z">
        <w:r w:rsidRPr="00487203">
          <w:rPr>
            <w:b/>
            <w:bCs/>
          </w:rPr>
          <w:t>Step 2: Second Normal Form (2NF)</w:t>
        </w:r>
        <w:r w:rsidRPr="00487203">
          <w:br/>
          <w:t>To achieve 2NF, the table must first be in 1NF, and there should be no partial dependencies (i.e., non-prime attributes should depend on the entire primary key).</w:t>
        </w:r>
      </w:ins>
    </w:p>
    <w:p w14:paraId="76C5F57E" w14:textId="77777777" w:rsidR="008D6D8A" w:rsidRPr="00487203" w:rsidRDefault="008D6D8A" w:rsidP="008D6D8A">
      <w:pPr>
        <w:numPr>
          <w:ilvl w:val="0"/>
          <w:numId w:val="13"/>
        </w:numPr>
        <w:rPr>
          <w:ins w:id="87" w:author="Microsoft Word" w:date="2024-11-23T08:29:00Z" w16du:dateUtc="2024-11-23T02:59:00Z"/>
        </w:rPr>
      </w:pPr>
      <w:ins w:id="88" w:author="Microsoft Word" w:date="2024-11-23T08:29:00Z" w16du:dateUtc="2024-11-23T02:59:00Z">
        <w:r w:rsidRPr="00487203">
          <w:rPr>
            <w:b/>
            <w:bCs/>
          </w:rPr>
          <w:t>empno</w:t>
        </w:r>
        <w:r w:rsidRPr="00487203">
          <w:t xml:space="preserve"> is the primary key for the </w:t>
        </w:r>
        <w:r w:rsidRPr="00487203">
          <w:rPr>
            <w:b/>
            <w:bCs/>
          </w:rPr>
          <w:t>EMP</w:t>
        </w:r>
        <w:r w:rsidRPr="00487203">
          <w:t xml:space="preserve"> table.</w:t>
        </w:r>
      </w:ins>
    </w:p>
    <w:p w14:paraId="2367E035" w14:textId="77777777" w:rsidR="008D6D8A" w:rsidRPr="00487203" w:rsidRDefault="008D6D8A" w:rsidP="008D6D8A">
      <w:pPr>
        <w:numPr>
          <w:ilvl w:val="0"/>
          <w:numId w:val="13"/>
        </w:numPr>
        <w:rPr>
          <w:ins w:id="89" w:author="Microsoft Word" w:date="2024-11-23T08:29:00Z" w16du:dateUtc="2024-11-23T02:59:00Z"/>
        </w:rPr>
      </w:pPr>
      <w:ins w:id="90" w:author="Microsoft Word" w:date="2024-11-23T08:29:00Z" w16du:dateUtc="2024-11-23T02:59:00Z">
        <w:r w:rsidRPr="00487203">
          <w:t xml:space="preserve">However, the </w:t>
        </w:r>
        <w:r w:rsidRPr="00487203">
          <w:rPr>
            <w:b/>
            <w:bCs/>
          </w:rPr>
          <w:t>dname</w:t>
        </w:r>
        <w:r w:rsidRPr="00487203">
          <w:t xml:space="preserve"> and </w:t>
        </w:r>
        <w:r w:rsidRPr="00487203">
          <w:rPr>
            <w:b/>
            <w:bCs/>
          </w:rPr>
          <w:t>loc</w:t>
        </w:r>
        <w:r w:rsidRPr="00487203">
          <w:t xml:space="preserve"> depend only on </w:t>
        </w:r>
        <w:r w:rsidRPr="00487203">
          <w:rPr>
            <w:b/>
            <w:bCs/>
          </w:rPr>
          <w:t>deptno</w:t>
        </w:r>
        <w:r w:rsidRPr="00487203">
          <w:t>, not the entire primary key.</w:t>
        </w:r>
      </w:ins>
    </w:p>
    <w:p w14:paraId="6311076D" w14:textId="77777777" w:rsidR="008D6D8A" w:rsidRPr="00487203" w:rsidRDefault="008D6D8A" w:rsidP="008D6D8A">
      <w:pPr>
        <w:numPr>
          <w:ilvl w:val="0"/>
          <w:numId w:val="13"/>
        </w:numPr>
        <w:rPr>
          <w:ins w:id="91" w:author="Microsoft Word" w:date="2024-11-23T08:29:00Z" w16du:dateUtc="2024-11-23T02:59:00Z"/>
        </w:rPr>
      </w:pPr>
      <w:ins w:id="92" w:author="Microsoft Word" w:date="2024-11-23T08:29:00Z" w16du:dateUtc="2024-11-23T02:59:00Z">
        <w:r w:rsidRPr="00487203">
          <w:t>Hence, we decompose the table to remove partial dependencies.</w:t>
        </w:r>
      </w:ins>
    </w:p>
    <w:p w14:paraId="1F56C6F4" w14:textId="77777777" w:rsidR="008D6D8A" w:rsidRPr="00487203" w:rsidRDefault="008D6D8A" w:rsidP="008D6D8A">
      <w:pPr>
        <w:rPr>
          <w:ins w:id="93" w:author="Microsoft Word" w:date="2024-11-23T08:29:00Z" w16du:dateUtc="2024-11-23T02:59:00Z"/>
        </w:rPr>
      </w:pPr>
      <w:ins w:id="94" w:author="Microsoft Word" w:date="2024-11-23T08:29:00Z" w16du:dateUtc="2024-11-23T02:59:00Z">
        <w:r w:rsidRPr="00487203">
          <w:t>Tables in 2NF:</w:t>
        </w:r>
      </w:ins>
    </w:p>
    <w:p w14:paraId="5F1B36C3" w14:textId="77777777" w:rsidR="008D6D8A" w:rsidRPr="00487203" w:rsidRDefault="008D6D8A" w:rsidP="008D6D8A">
      <w:pPr>
        <w:numPr>
          <w:ilvl w:val="0"/>
          <w:numId w:val="14"/>
        </w:numPr>
        <w:rPr>
          <w:ins w:id="95" w:author="Microsoft Word" w:date="2024-11-23T08:29:00Z" w16du:dateUtc="2024-11-23T02:59:00Z"/>
        </w:rPr>
      </w:pPr>
      <w:ins w:id="96" w:author="Microsoft Word" w:date="2024-11-23T08:29:00Z" w16du:dateUtc="2024-11-23T02:59:00Z">
        <w:r w:rsidRPr="00487203">
          <w:rPr>
            <w:b/>
            <w:bCs/>
          </w:rPr>
          <w:t>EMP</w:t>
        </w:r>
        <w:r w:rsidRPr="00487203">
          <w:t>:</w:t>
        </w:r>
      </w:ins>
    </w:p>
    <w:p w14:paraId="3210B28E" w14:textId="77777777" w:rsidR="008D6D8A" w:rsidRPr="00487203" w:rsidRDefault="008D6D8A" w:rsidP="008D6D8A">
      <w:pPr>
        <w:rPr>
          <w:ins w:id="97" w:author="Microsoft Word" w:date="2024-11-23T08:29:00Z" w16du:dateUtc="2024-11-23T02:59:00Z"/>
        </w:rPr>
      </w:pPr>
      <w:ins w:id="98" w:author="Microsoft Word" w:date="2024-11-23T08:29:00Z" w16du:dateUtc="2024-11-23T02:59:00Z">
        <w:r w:rsidRPr="00487203">
          <w:t>scss</w:t>
        </w:r>
      </w:ins>
    </w:p>
    <w:p w14:paraId="459EB1A6" w14:textId="77777777" w:rsidR="008D6D8A" w:rsidRPr="00487203" w:rsidRDefault="008D6D8A" w:rsidP="008D6D8A">
      <w:pPr>
        <w:rPr>
          <w:ins w:id="99" w:author="Microsoft Word" w:date="2024-11-23T08:29:00Z" w16du:dateUtc="2024-11-23T02:59:00Z"/>
        </w:rPr>
      </w:pPr>
      <w:ins w:id="100" w:author="Microsoft Word" w:date="2024-11-23T08:29:00Z" w16du:dateUtc="2024-11-23T02:59:00Z">
        <w:r w:rsidRPr="00487203">
          <w:t>Copy code</w:t>
        </w:r>
      </w:ins>
    </w:p>
    <w:p w14:paraId="741212C1" w14:textId="77777777" w:rsidR="008D6D8A" w:rsidRPr="00487203" w:rsidRDefault="008D6D8A" w:rsidP="008D6D8A">
      <w:pPr>
        <w:rPr>
          <w:ins w:id="101" w:author="Microsoft Word" w:date="2024-11-23T08:29:00Z" w16du:dateUtc="2024-11-23T02:59:00Z"/>
        </w:rPr>
      </w:pPr>
      <w:ins w:id="102" w:author="Microsoft Word" w:date="2024-11-23T08:29:00Z" w16du:dateUtc="2024-11-23T02:59:00Z">
        <w:r w:rsidRPr="00487203">
          <w:t>empno (PK), ename, mgr, job, deptno (FK)</w:t>
        </w:r>
      </w:ins>
    </w:p>
    <w:p w14:paraId="74667411" w14:textId="77777777" w:rsidR="008D6D8A" w:rsidRPr="00487203" w:rsidRDefault="008D6D8A" w:rsidP="008D6D8A">
      <w:pPr>
        <w:numPr>
          <w:ilvl w:val="0"/>
          <w:numId w:val="14"/>
        </w:numPr>
        <w:rPr>
          <w:ins w:id="103" w:author="Microsoft Word" w:date="2024-11-23T08:29:00Z" w16du:dateUtc="2024-11-23T02:59:00Z"/>
        </w:rPr>
      </w:pPr>
      <w:ins w:id="104" w:author="Microsoft Word" w:date="2024-11-23T08:29:00Z" w16du:dateUtc="2024-11-23T02:59:00Z">
        <w:r w:rsidRPr="00487203">
          <w:rPr>
            <w:b/>
            <w:bCs/>
          </w:rPr>
          <w:lastRenderedPageBreak/>
          <w:t>DEPT</w:t>
        </w:r>
        <w:r w:rsidRPr="00487203">
          <w:t>:</w:t>
        </w:r>
      </w:ins>
    </w:p>
    <w:p w14:paraId="197F970E" w14:textId="77777777" w:rsidR="008D6D8A" w:rsidRPr="00487203" w:rsidRDefault="008D6D8A" w:rsidP="008D6D8A">
      <w:pPr>
        <w:rPr>
          <w:ins w:id="105" w:author="Microsoft Word" w:date="2024-11-23T08:29:00Z" w16du:dateUtc="2024-11-23T02:59:00Z"/>
        </w:rPr>
      </w:pPr>
      <w:ins w:id="106" w:author="Microsoft Word" w:date="2024-11-23T08:29:00Z" w16du:dateUtc="2024-11-23T02:59:00Z">
        <w:r w:rsidRPr="00487203">
          <w:t>scss</w:t>
        </w:r>
      </w:ins>
    </w:p>
    <w:p w14:paraId="4ED2B6B2" w14:textId="77777777" w:rsidR="008D6D8A" w:rsidRPr="00487203" w:rsidRDefault="008D6D8A" w:rsidP="008D6D8A">
      <w:pPr>
        <w:rPr>
          <w:ins w:id="107" w:author="Microsoft Word" w:date="2024-11-23T08:29:00Z" w16du:dateUtc="2024-11-23T02:59:00Z"/>
        </w:rPr>
      </w:pPr>
      <w:ins w:id="108" w:author="Microsoft Word" w:date="2024-11-23T08:29:00Z" w16du:dateUtc="2024-11-23T02:59:00Z">
        <w:r w:rsidRPr="00487203">
          <w:t>Copy code</w:t>
        </w:r>
      </w:ins>
    </w:p>
    <w:p w14:paraId="04B7B6DD" w14:textId="77777777" w:rsidR="008D6D8A" w:rsidRPr="00487203" w:rsidRDefault="008D6D8A" w:rsidP="008D6D8A">
      <w:pPr>
        <w:rPr>
          <w:ins w:id="109" w:author="Microsoft Word" w:date="2024-11-23T08:29:00Z" w16du:dateUtc="2024-11-23T02:59:00Z"/>
        </w:rPr>
      </w:pPr>
      <w:ins w:id="110" w:author="Microsoft Word" w:date="2024-11-23T08:29:00Z" w16du:dateUtc="2024-11-23T02:59:00Z">
        <w:r w:rsidRPr="00487203">
          <w:t>deptno (PK), dname, loc</w:t>
        </w:r>
      </w:ins>
    </w:p>
    <w:p w14:paraId="16EEFADA" w14:textId="77777777" w:rsidR="008D6D8A" w:rsidRPr="00487203" w:rsidRDefault="008D6D8A" w:rsidP="008D6D8A">
      <w:pPr>
        <w:rPr>
          <w:ins w:id="111" w:author="Microsoft Word" w:date="2024-11-23T08:29:00Z" w16du:dateUtc="2024-11-23T02:59:00Z"/>
        </w:rPr>
      </w:pPr>
      <w:ins w:id="112" w:author="Microsoft Word" w:date="2024-11-23T08:29:00Z" w16du:dateUtc="2024-11-23T02:59:00Z">
        <w:r w:rsidRPr="00487203">
          <w:rPr>
            <w:b/>
            <w:bCs/>
          </w:rPr>
          <w:t>Step 3: Third Normal Form (3NF)</w:t>
        </w:r>
        <w:r w:rsidRPr="00487203">
          <w:br/>
          <w:t>To achieve 3NF, the table must first be in 2NF, and there should be no transitive dependencies (i.e., non-prime attributes should not depend on other non-prime attributes).</w:t>
        </w:r>
      </w:ins>
    </w:p>
    <w:p w14:paraId="691A4A5F" w14:textId="77777777" w:rsidR="008D6D8A" w:rsidRPr="00487203" w:rsidRDefault="008D6D8A" w:rsidP="008D6D8A">
      <w:pPr>
        <w:numPr>
          <w:ilvl w:val="0"/>
          <w:numId w:val="15"/>
        </w:numPr>
        <w:rPr>
          <w:ins w:id="113" w:author="Microsoft Word" w:date="2024-11-23T08:29:00Z" w16du:dateUtc="2024-11-23T02:59:00Z"/>
        </w:rPr>
      </w:pPr>
      <w:ins w:id="114" w:author="Microsoft Word" w:date="2024-11-23T08:29:00Z" w16du:dateUtc="2024-11-23T02:59:00Z">
        <w:r w:rsidRPr="00487203">
          <w:t xml:space="preserve">In </w:t>
        </w:r>
        <w:r w:rsidRPr="00487203">
          <w:rPr>
            <w:b/>
            <w:bCs/>
          </w:rPr>
          <w:t>EMP</w:t>
        </w:r>
        <w:r w:rsidRPr="00487203">
          <w:t xml:space="preserve">, </w:t>
        </w:r>
        <w:r w:rsidRPr="00487203">
          <w:rPr>
            <w:b/>
            <w:bCs/>
          </w:rPr>
          <w:t>mgr</w:t>
        </w:r>
        <w:r w:rsidRPr="00487203">
          <w:t xml:space="preserve"> depends on </w:t>
        </w:r>
        <w:r w:rsidRPr="00487203">
          <w:rPr>
            <w:b/>
            <w:bCs/>
          </w:rPr>
          <w:t>empno</w:t>
        </w:r>
        <w:r w:rsidRPr="00487203">
          <w:t xml:space="preserve">, but </w:t>
        </w:r>
        <w:r w:rsidRPr="00487203">
          <w:rPr>
            <w:b/>
            <w:bCs/>
          </w:rPr>
          <w:t>mgr</w:t>
        </w:r>
        <w:r w:rsidRPr="00487203">
          <w:t xml:space="preserve"> is a reference to </w:t>
        </w:r>
        <w:r w:rsidRPr="00487203">
          <w:rPr>
            <w:b/>
            <w:bCs/>
          </w:rPr>
          <w:t>empno</w:t>
        </w:r>
        <w:r w:rsidRPr="00487203">
          <w:t xml:space="preserve">, which is already in the </w:t>
        </w:r>
        <w:r w:rsidRPr="00487203">
          <w:rPr>
            <w:b/>
            <w:bCs/>
          </w:rPr>
          <w:t>EMP</w:t>
        </w:r>
        <w:r w:rsidRPr="00487203">
          <w:t xml:space="preserve"> table.</w:t>
        </w:r>
      </w:ins>
    </w:p>
    <w:p w14:paraId="30A3FBCC" w14:textId="77777777" w:rsidR="008D6D8A" w:rsidRPr="00487203" w:rsidRDefault="008D6D8A" w:rsidP="008D6D8A">
      <w:pPr>
        <w:numPr>
          <w:ilvl w:val="0"/>
          <w:numId w:val="15"/>
        </w:numPr>
        <w:rPr>
          <w:ins w:id="115" w:author="Microsoft Word" w:date="2024-11-23T08:29:00Z" w16du:dateUtc="2024-11-23T02:59:00Z"/>
        </w:rPr>
      </w:pPr>
      <w:ins w:id="116" w:author="Microsoft Word" w:date="2024-11-23T08:29:00Z" w16du:dateUtc="2024-11-23T02:59:00Z">
        <w:r w:rsidRPr="00487203">
          <w:t>This is a transitive dependency, so we need to remove it.</w:t>
        </w:r>
      </w:ins>
    </w:p>
    <w:p w14:paraId="1DFFA06C" w14:textId="77777777" w:rsidR="008D6D8A" w:rsidRPr="00487203" w:rsidRDefault="008D6D8A" w:rsidP="008D6D8A">
      <w:pPr>
        <w:rPr>
          <w:ins w:id="117" w:author="Microsoft Word" w:date="2024-11-23T08:29:00Z" w16du:dateUtc="2024-11-23T02:59:00Z"/>
        </w:rPr>
      </w:pPr>
      <w:ins w:id="118" w:author="Microsoft Word" w:date="2024-11-23T08:29:00Z" w16du:dateUtc="2024-11-23T02:59:00Z">
        <w:r w:rsidRPr="00487203">
          <w:t>Decompose into the following tables:</w:t>
        </w:r>
      </w:ins>
    </w:p>
    <w:p w14:paraId="72BA0481" w14:textId="77777777" w:rsidR="008D6D8A" w:rsidRPr="00487203" w:rsidRDefault="008D6D8A" w:rsidP="008D6D8A">
      <w:pPr>
        <w:numPr>
          <w:ilvl w:val="0"/>
          <w:numId w:val="16"/>
        </w:numPr>
        <w:rPr>
          <w:ins w:id="119" w:author="Microsoft Word" w:date="2024-11-23T08:29:00Z" w16du:dateUtc="2024-11-23T02:59:00Z"/>
        </w:rPr>
      </w:pPr>
      <w:ins w:id="120" w:author="Microsoft Word" w:date="2024-11-23T08:29:00Z" w16du:dateUtc="2024-11-23T02:59:00Z">
        <w:r w:rsidRPr="00487203">
          <w:rPr>
            <w:b/>
            <w:bCs/>
          </w:rPr>
          <w:t>EMP</w:t>
        </w:r>
        <w:r w:rsidRPr="00487203">
          <w:t>:</w:t>
        </w:r>
      </w:ins>
    </w:p>
    <w:p w14:paraId="654BCEAF" w14:textId="77777777" w:rsidR="008D6D8A" w:rsidRPr="00487203" w:rsidRDefault="008D6D8A" w:rsidP="008D6D8A">
      <w:pPr>
        <w:rPr>
          <w:ins w:id="121" w:author="Microsoft Word" w:date="2024-11-23T08:29:00Z" w16du:dateUtc="2024-11-23T02:59:00Z"/>
        </w:rPr>
      </w:pPr>
      <w:ins w:id="122" w:author="Microsoft Word" w:date="2024-11-23T08:29:00Z" w16du:dateUtc="2024-11-23T02:59:00Z">
        <w:r w:rsidRPr="00487203">
          <w:t>scss</w:t>
        </w:r>
      </w:ins>
    </w:p>
    <w:p w14:paraId="2844F94D" w14:textId="77777777" w:rsidR="008D6D8A" w:rsidRPr="00487203" w:rsidRDefault="008D6D8A" w:rsidP="008D6D8A">
      <w:pPr>
        <w:rPr>
          <w:ins w:id="123" w:author="Microsoft Word" w:date="2024-11-23T08:29:00Z" w16du:dateUtc="2024-11-23T02:59:00Z"/>
        </w:rPr>
      </w:pPr>
      <w:ins w:id="124" w:author="Microsoft Word" w:date="2024-11-23T08:29:00Z" w16du:dateUtc="2024-11-23T02:59:00Z">
        <w:r w:rsidRPr="00487203">
          <w:t>Copy code</w:t>
        </w:r>
      </w:ins>
    </w:p>
    <w:p w14:paraId="791CBDC2" w14:textId="77777777" w:rsidR="008D6D8A" w:rsidRPr="00487203" w:rsidRDefault="008D6D8A" w:rsidP="008D6D8A">
      <w:pPr>
        <w:rPr>
          <w:ins w:id="125" w:author="Microsoft Word" w:date="2024-11-23T08:29:00Z" w16du:dateUtc="2024-11-23T02:59:00Z"/>
        </w:rPr>
      </w:pPr>
      <w:ins w:id="126" w:author="Microsoft Word" w:date="2024-11-23T08:29:00Z" w16du:dateUtc="2024-11-23T02:59:00Z">
        <w:r w:rsidRPr="00487203">
          <w:t>empno (PK), ename, job, deptno (FK), mgr (FK)</w:t>
        </w:r>
      </w:ins>
    </w:p>
    <w:p w14:paraId="5EA8C3EB" w14:textId="77777777" w:rsidR="008D6D8A" w:rsidRPr="00487203" w:rsidRDefault="008D6D8A" w:rsidP="008D6D8A">
      <w:pPr>
        <w:numPr>
          <w:ilvl w:val="0"/>
          <w:numId w:val="16"/>
        </w:numPr>
        <w:rPr>
          <w:ins w:id="127" w:author="Microsoft Word" w:date="2024-11-23T08:29:00Z" w16du:dateUtc="2024-11-23T02:59:00Z"/>
        </w:rPr>
      </w:pPr>
      <w:ins w:id="128" w:author="Microsoft Word" w:date="2024-11-23T08:29:00Z" w16du:dateUtc="2024-11-23T02:59:00Z">
        <w:r w:rsidRPr="00487203">
          <w:rPr>
            <w:b/>
            <w:bCs/>
          </w:rPr>
          <w:t>DEPT</w:t>
        </w:r>
        <w:r w:rsidRPr="00487203">
          <w:t>:</w:t>
        </w:r>
      </w:ins>
    </w:p>
    <w:p w14:paraId="0B7105BC" w14:textId="77777777" w:rsidR="008D6D8A" w:rsidRPr="00487203" w:rsidRDefault="008D6D8A" w:rsidP="008D6D8A">
      <w:pPr>
        <w:rPr>
          <w:ins w:id="129" w:author="Microsoft Word" w:date="2024-11-23T08:29:00Z" w16du:dateUtc="2024-11-23T02:59:00Z"/>
        </w:rPr>
      </w:pPr>
      <w:ins w:id="130" w:author="Microsoft Word" w:date="2024-11-23T08:29:00Z" w16du:dateUtc="2024-11-23T02:59:00Z">
        <w:r w:rsidRPr="00487203">
          <w:t>scss</w:t>
        </w:r>
      </w:ins>
    </w:p>
    <w:p w14:paraId="09F5BE57" w14:textId="77777777" w:rsidR="008D6D8A" w:rsidRPr="00487203" w:rsidRDefault="008D6D8A" w:rsidP="008D6D8A">
      <w:pPr>
        <w:rPr>
          <w:ins w:id="131" w:author="Microsoft Word" w:date="2024-11-23T08:29:00Z" w16du:dateUtc="2024-11-23T02:59:00Z"/>
        </w:rPr>
      </w:pPr>
      <w:ins w:id="132" w:author="Microsoft Word" w:date="2024-11-23T08:29:00Z" w16du:dateUtc="2024-11-23T02:59:00Z">
        <w:r w:rsidRPr="00487203">
          <w:t>Copy code</w:t>
        </w:r>
      </w:ins>
    </w:p>
    <w:p w14:paraId="3393B632" w14:textId="77777777" w:rsidR="008D6D8A" w:rsidRPr="00487203" w:rsidRDefault="008D6D8A" w:rsidP="008D6D8A">
      <w:pPr>
        <w:rPr>
          <w:ins w:id="133" w:author="Microsoft Word" w:date="2024-11-23T08:29:00Z" w16du:dateUtc="2024-11-23T02:59:00Z"/>
        </w:rPr>
      </w:pPr>
      <w:ins w:id="134" w:author="Microsoft Word" w:date="2024-11-23T08:29:00Z" w16du:dateUtc="2024-11-23T02:59:00Z">
        <w:r w:rsidRPr="00487203">
          <w:t>deptno (PK), dname, loc</w:t>
        </w:r>
      </w:ins>
    </w:p>
    <w:p w14:paraId="44C1648B" w14:textId="77777777" w:rsidR="008D6D8A" w:rsidRPr="00487203" w:rsidRDefault="008D6D8A" w:rsidP="008D6D8A">
      <w:pPr>
        <w:numPr>
          <w:ilvl w:val="0"/>
          <w:numId w:val="16"/>
        </w:numPr>
        <w:rPr>
          <w:ins w:id="135" w:author="Microsoft Word" w:date="2024-11-23T08:29:00Z" w16du:dateUtc="2024-11-23T02:59:00Z"/>
        </w:rPr>
      </w:pPr>
      <w:ins w:id="136" w:author="Microsoft Word" w:date="2024-11-23T08:29:00Z" w16du:dateUtc="2024-11-23T02:59:00Z">
        <w:r w:rsidRPr="00487203">
          <w:rPr>
            <w:b/>
            <w:bCs/>
          </w:rPr>
          <w:t>MANAGER</w:t>
        </w:r>
        <w:r w:rsidRPr="00487203">
          <w:t>:</w:t>
        </w:r>
      </w:ins>
    </w:p>
    <w:p w14:paraId="4A3B142B" w14:textId="77777777" w:rsidR="008D6D8A" w:rsidRPr="00487203" w:rsidRDefault="008D6D8A" w:rsidP="008D6D8A">
      <w:pPr>
        <w:rPr>
          <w:ins w:id="137" w:author="Microsoft Word" w:date="2024-11-23T08:29:00Z" w16du:dateUtc="2024-11-23T02:59:00Z"/>
        </w:rPr>
      </w:pPr>
      <w:ins w:id="138" w:author="Microsoft Word" w:date="2024-11-23T08:29:00Z" w16du:dateUtc="2024-11-23T02:59:00Z">
        <w:r w:rsidRPr="00487203">
          <w:t>scss</w:t>
        </w:r>
      </w:ins>
    </w:p>
    <w:p w14:paraId="57819022" w14:textId="77777777" w:rsidR="008D6D8A" w:rsidRPr="00487203" w:rsidRDefault="008D6D8A" w:rsidP="008D6D8A">
      <w:pPr>
        <w:rPr>
          <w:ins w:id="139" w:author="Microsoft Word" w:date="2024-11-23T08:29:00Z" w16du:dateUtc="2024-11-23T02:59:00Z"/>
        </w:rPr>
      </w:pPr>
      <w:ins w:id="140" w:author="Microsoft Word" w:date="2024-11-23T08:29:00Z" w16du:dateUtc="2024-11-23T02:59:00Z">
        <w:r w:rsidRPr="00487203">
          <w:t>Copy code</w:t>
        </w:r>
      </w:ins>
    </w:p>
    <w:p w14:paraId="20835261" w14:textId="77777777" w:rsidR="008D6D8A" w:rsidRPr="00487203" w:rsidRDefault="008D6D8A" w:rsidP="008D6D8A">
      <w:pPr>
        <w:rPr>
          <w:ins w:id="141" w:author="Microsoft Word" w:date="2024-11-23T08:29:00Z" w16du:dateUtc="2024-11-23T02:59:00Z"/>
        </w:rPr>
      </w:pPr>
      <w:ins w:id="142" w:author="Microsoft Word" w:date="2024-11-23T08:29:00Z" w16du:dateUtc="2024-11-23T02:59:00Z">
        <w:r w:rsidRPr="00487203">
          <w:t>mgr (PK), empno (FK)</w:t>
        </w:r>
      </w:ins>
    </w:p>
    <w:p w14:paraId="68FC0789" w14:textId="77777777" w:rsidR="008D6D8A" w:rsidRPr="00487203" w:rsidRDefault="008D6D8A" w:rsidP="008D6D8A">
      <w:pPr>
        <w:numPr>
          <w:ilvl w:val="0"/>
          <w:numId w:val="17"/>
        </w:numPr>
        <w:rPr>
          <w:ins w:id="143" w:author="Microsoft Word" w:date="2024-11-23T08:29:00Z" w16du:dateUtc="2024-11-23T02:59:00Z"/>
        </w:rPr>
      </w:pPr>
      <w:ins w:id="144" w:author="Microsoft Word" w:date="2024-11-23T08:29:00Z" w16du:dateUtc="2024-11-23T02:59:00Z">
        <w:r w:rsidRPr="00487203">
          <w:t xml:space="preserve">Here, </w:t>
        </w:r>
        <w:r w:rsidRPr="00487203">
          <w:rPr>
            <w:b/>
            <w:bCs/>
          </w:rPr>
          <w:t>mgr</w:t>
        </w:r>
        <w:r w:rsidRPr="00487203">
          <w:t xml:space="preserve"> is now treated as a foreign key referring to </w:t>
        </w:r>
        <w:r w:rsidRPr="00487203">
          <w:rPr>
            <w:b/>
            <w:bCs/>
          </w:rPr>
          <w:t>empno</w:t>
        </w:r>
        <w:r w:rsidRPr="00487203">
          <w:t>, so no transitive dependencies remain.</w:t>
        </w:r>
      </w:ins>
    </w:p>
    <w:p w14:paraId="27BA0ABB" w14:textId="77777777" w:rsidR="008D6D8A" w:rsidRPr="00487203" w:rsidRDefault="008D6D8A" w:rsidP="008D6D8A">
      <w:pPr>
        <w:rPr>
          <w:ins w:id="145" w:author="Microsoft Word" w:date="2024-11-23T08:29:00Z" w16du:dateUtc="2024-11-23T02:59:00Z"/>
        </w:rPr>
      </w:pPr>
      <w:r>
        <w:pict w14:anchorId="2DFDFB5B">
          <v:rect id="_x0000_i1028" style="width:0;height:1.5pt" o:hralign="center" o:hrstd="t" o:hr="t" fillcolor="#a0a0a0" stroked="f"/>
        </w:pict>
      </w:r>
    </w:p>
    <w:p w14:paraId="273A7A5B" w14:textId="77777777" w:rsidR="008D6D8A" w:rsidRPr="00487203" w:rsidRDefault="008D6D8A" w:rsidP="008D6D8A">
      <w:pPr>
        <w:rPr>
          <w:ins w:id="146" w:author="Microsoft Word" w:date="2024-11-23T08:29:00Z" w16du:dateUtc="2024-11-23T02:59:00Z"/>
          <w:b/>
          <w:bCs/>
        </w:rPr>
      </w:pPr>
      <w:ins w:id="147" w:author="Microsoft Word" w:date="2024-11-23T08:29:00Z" w16du:dateUtc="2024-11-23T02:59:00Z">
        <w:r w:rsidRPr="00487203">
          <w:rPr>
            <w:b/>
            <w:bCs/>
          </w:rPr>
          <w:t>Final Schema in 3NF:</w:t>
        </w:r>
      </w:ins>
    </w:p>
    <w:p w14:paraId="0974C769" w14:textId="77777777" w:rsidR="008D6D8A" w:rsidRPr="00487203" w:rsidRDefault="008D6D8A" w:rsidP="008D6D8A">
      <w:pPr>
        <w:numPr>
          <w:ilvl w:val="0"/>
          <w:numId w:val="18"/>
        </w:numPr>
        <w:rPr>
          <w:ins w:id="148" w:author="Microsoft Word" w:date="2024-11-23T08:29:00Z" w16du:dateUtc="2024-11-23T02:59:00Z"/>
        </w:rPr>
      </w:pPr>
      <w:ins w:id="149" w:author="Microsoft Word" w:date="2024-11-23T08:29:00Z" w16du:dateUtc="2024-11-23T02:59:00Z">
        <w:r w:rsidRPr="00487203">
          <w:rPr>
            <w:b/>
            <w:bCs/>
          </w:rPr>
          <w:t>EMP</w:t>
        </w:r>
        <w:r w:rsidRPr="00487203">
          <w:t>:</w:t>
        </w:r>
      </w:ins>
    </w:p>
    <w:p w14:paraId="6012AC28" w14:textId="77777777" w:rsidR="008D6D8A" w:rsidRPr="00487203" w:rsidRDefault="008D6D8A" w:rsidP="008D6D8A">
      <w:pPr>
        <w:rPr>
          <w:ins w:id="150" w:author="Microsoft Word" w:date="2024-11-23T08:29:00Z" w16du:dateUtc="2024-11-23T02:59:00Z"/>
        </w:rPr>
      </w:pPr>
      <w:ins w:id="151" w:author="Microsoft Word" w:date="2024-11-23T08:29:00Z" w16du:dateUtc="2024-11-23T02:59:00Z">
        <w:r w:rsidRPr="00487203">
          <w:t>scss</w:t>
        </w:r>
      </w:ins>
    </w:p>
    <w:p w14:paraId="47637065" w14:textId="77777777" w:rsidR="008D6D8A" w:rsidRPr="00487203" w:rsidRDefault="008D6D8A" w:rsidP="008D6D8A">
      <w:pPr>
        <w:rPr>
          <w:ins w:id="152" w:author="Microsoft Word" w:date="2024-11-23T08:29:00Z" w16du:dateUtc="2024-11-23T02:59:00Z"/>
        </w:rPr>
      </w:pPr>
      <w:ins w:id="153" w:author="Microsoft Word" w:date="2024-11-23T08:29:00Z" w16du:dateUtc="2024-11-23T02:59:00Z">
        <w:r w:rsidRPr="00487203">
          <w:t>Copy code</w:t>
        </w:r>
      </w:ins>
    </w:p>
    <w:p w14:paraId="4CDBA1D1" w14:textId="77777777" w:rsidR="008D6D8A" w:rsidRPr="00487203" w:rsidRDefault="008D6D8A" w:rsidP="008D6D8A">
      <w:pPr>
        <w:rPr>
          <w:ins w:id="154" w:author="Microsoft Word" w:date="2024-11-23T08:29:00Z" w16du:dateUtc="2024-11-23T02:59:00Z"/>
        </w:rPr>
      </w:pPr>
      <w:ins w:id="155" w:author="Microsoft Word" w:date="2024-11-23T08:29:00Z" w16du:dateUtc="2024-11-23T02:59:00Z">
        <w:r w:rsidRPr="00487203">
          <w:t>empno (PK), ename, job, deptno (FK), mgr (FK)</w:t>
        </w:r>
      </w:ins>
    </w:p>
    <w:p w14:paraId="20DBA193" w14:textId="77777777" w:rsidR="008D6D8A" w:rsidRPr="00487203" w:rsidRDefault="008D6D8A" w:rsidP="008D6D8A">
      <w:pPr>
        <w:numPr>
          <w:ilvl w:val="0"/>
          <w:numId w:val="18"/>
        </w:numPr>
        <w:rPr>
          <w:ins w:id="156" w:author="Microsoft Word" w:date="2024-11-23T08:29:00Z" w16du:dateUtc="2024-11-23T02:59:00Z"/>
        </w:rPr>
      </w:pPr>
      <w:ins w:id="157" w:author="Microsoft Word" w:date="2024-11-23T08:29:00Z" w16du:dateUtc="2024-11-23T02:59:00Z">
        <w:r w:rsidRPr="00487203">
          <w:rPr>
            <w:b/>
            <w:bCs/>
          </w:rPr>
          <w:t>DEPT</w:t>
        </w:r>
        <w:r w:rsidRPr="00487203">
          <w:t>:</w:t>
        </w:r>
      </w:ins>
    </w:p>
    <w:p w14:paraId="24D2454B" w14:textId="77777777" w:rsidR="008D6D8A" w:rsidRPr="00487203" w:rsidRDefault="008D6D8A" w:rsidP="008D6D8A">
      <w:pPr>
        <w:rPr>
          <w:ins w:id="158" w:author="Microsoft Word" w:date="2024-11-23T08:29:00Z" w16du:dateUtc="2024-11-23T02:59:00Z"/>
        </w:rPr>
      </w:pPr>
      <w:ins w:id="159" w:author="Microsoft Word" w:date="2024-11-23T08:29:00Z" w16du:dateUtc="2024-11-23T02:59:00Z">
        <w:r w:rsidRPr="00487203">
          <w:lastRenderedPageBreak/>
          <w:t>scss</w:t>
        </w:r>
      </w:ins>
    </w:p>
    <w:p w14:paraId="31B90D43" w14:textId="77777777" w:rsidR="008D6D8A" w:rsidRPr="00487203" w:rsidRDefault="008D6D8A" w:rsidP="008D6D8A">
      <w:pPr>
        <w:rPr>
          <w:ins w:id="160" w:author="Microsoft Word" w:date="2024-11-23T08:29:00Z" w16du:dateUtc="2024-11-23T02:59:00Z"/>
        </w:rPr>
      </w:pPr>
      <w:ins w:id="161" w:author="Microsoft Word" w:date="2024-11-23T08:29:00Z" w16du:dateUtc="2024-11-23T02:59:00Z">
        <w:r w:rsidRPr="00487203">
          <w:t>Copy code</w:t>
        </w:r>
      </w:ins>
    </w:p>
    <w:p w14:paraId="233E93F7" w14:textId="77777777" w:rsidR="008D6D8A" w:rsidRPr="00487203" w:rsidRDefault="008D6D8A" w:rsidP="008D6D8A">
      <w:pPr>
        <w:rPr>
          <w:ins w:id="162" w:author="Microsoft Word" w:date="2024-11-23T08:29:00Z" w16du:dateUtc="2024-11-23T02:59:00Z"/>
        </w:rPr>
      </w:pPr>
      <w:ins w:id="163" w:author="Microsoft Word" w:date="2024-11-23T08:29:00Z" w16du:dateUtc="2024-11-23T02:59:00Z">
        <w:r w:rsidRPr="00487203">
          <w:t>deptno (PK), dname, loc</w:t>
        </w:r>
      </w:ins>
    </w:p>
    <w:p w14:paraId="32BF2F4A" w14:textId="77777777" w:rsidR="008D6D8A" w:rsidRPr="00487203" w:rsidRDefault="008D6D8A" w:rsidP="008D6D8A">
      <w:pPr>
        <w:numPr>
          <w:ilvl w:val="0"/>
          <w:numId w:val="18"/>
        </w:numPr>
        <w:rPr>
          <w:ins w:id="164" w:author="Microsoft Word" w:date="2024-11-23T08:29:00Z" w16du:dateUtc="2024-11-23T02:59:00Z"/>
        </w:rPr>
      </w:pPr>
      <w:ins w:id="165" w:author="Microsoft Word" w:date="2024-11-23T08:29:00Z" w16du:dateUtc="2024-11-23T02:59:00Z">
        <w:r w:rsidRPr="00487203">
          <w:rPr>
            <w:b/>
            <w:bCs/>
          </w:rPr>
          <w:t>MANAGER</w:t>
        </w:r>
        <w:r w:rsidRPr="00487203">
          <w:t>:</w:t>
        </w:r>
      </w:ins>
    </w:p>
    <w:p w14:paraId="6B860B70" w14:textId="77777777" w:rsidR="008D6D8A" w:rsidRPr="00487203" w:rsidRDefault="008D6D8A" w:rsidP="008D6D8A">
      <w:pPr>
        <w:rPr>
          <w:ins w:id="166" w:author="Microsoft Word" w:date="2024-11-23T08:29:00Z" w16du:dateUtc="2024-11-23T02:59:00Z"/>
        </w:rPr>
      </w:pPr>
      <w:ins w:id="167" w:author="Microsoft Word" w:date="2024-11-23T08:29:00Z" w16du:dateUtc="2024-11-23T02:59:00Z">
        <w:r w:rsidRPr="00487203">
          <w:t>scss</w:t>
        </w:r>
      </w:ins>
    </w:p>
    <w:p w14:paraId="1071B490" w14:textId="77777777" w:rsidR="008D6D8A" w:rsidRPr="00487203" w:rsidRDefault="008D6D8A" w:rsidP="008D6D8A">
      <w:pPr>
        <w:rPr>
          <w:ins w:id="168" w:author="Microsoft Word" w:date="2024-11-23T08:29:00Z" w16du:dateUtc="2024-11-23T02:59:00Z"/>
        </w:rPr>
      </w:pPr>
      <w:ins w:id="169" w:author="Microsoft Word" w:date="2024-11-23T08:29:00Z" w16du:dateUtc="2024-11-23T02:59:00Z">
        <w:r w:rsidRPr="00487203">
          <w:t>Copy code</w:t>
        </w:r>
      </w:ins>
    </w:p>
    <w:p w14:paraId="7528A8F0" w14:textId="77777777" w:rsidR="008D6D8A" w:rsidRPr="00487203" w:rsidRDefault="008D6D8A" w:rsidP="008D6D8A">
      <w:pPr>
        <w:rPr>
          <w:ins w:id="170" w:author="Microsoft Word" w:date="2024-11-23T08:29:00Z" w16du:dateUtc="2024-11-23T02:59:00Z"/>
        </w:rPr>
      </w:pPr>
      <w:ins w:id="171" w:author="Microsoft Word" w:date="2024-11-23T08:29:00Z" w16du:dateUtc="2024-11-23T02:59:00Z">
        <w:r w:rsidRPr="00487203">
          <w:t>mgr (PK), empno (FK)</w:t>
        </w:r>
      </w:ins>
    </w:p>
    <w:p w14:paraId="33E5FAF8" w14:textId="77777777" w:rsidR="008D6D8A" w:rsidRDefault="008D6D8A" w:rsidP="008D6D8A">
      <w:pPr>
        <w:rPr>
          <w:ins w:id="172" w:author="Microsoft Word" w:date="2024-11-23T08:29:00Z" w16du:dateUtc="2024-11-23T02:59:00Z"/>
        </w:rPr>
      </w:pPr>
    </w:p>
    <w:p w14:paraId="38E34922" w14:textId="7428EF6B" w:rsidR="00613C71" w:rsidRDefault="00613C71" w:rsidP="00CB368F">
      <w:pPr>
        <w:rPr>
          <w:lang w:val="en-US"/>
        </w:rPr>
      </w:pPr>
    </w:p>
    <w:p w14:paraId="227C52B4" w14:textId="77777777" w:rsidR="00CB368F" w:rsidRPr="00CB368F" w:rsidRDefault="00CB368F" w:rsidP="00CB368F">
      <w:pPr>
        <w:rPr>
          <w:lang w:val="en-US"/>
        </w:rPr>
      </w:pPr>
      <w:r w:rsidRPr="00CB368F">
        <w:rPr>
          <w:lang w:val="en-US"/>
        </w:rPr>
        <w:t xml:space="preserve">2. </w:t>
      </w:r>
    </w:p>
    <w:p w14:paraId="167D8601" w14:textId="77777777" w:rsidR="00CB368F" w:rsidRPr="00CB368F" w:rsidRDefault="00CB368F" w:rsidP="00CB368F">
      <w:pPr>
        <w:rPr>
          <w:lang w:val="en-US"/>
        </w:rPr>
      </w:pPr>
      <w:r w:rsidRPr="00CB368F">
        <w:rPr>
          <w:lang w:val="en-US"/>
        </w:rPr>
        <w:t xml:space="preserve">1) CREATE TABLE stud ( </w:t>
      </w:r>
    </w:p>
    <w:p w14:paraId="688A9A32" w14:textId="77777777" w:rsidR="00CB368F" w:rsidRPr="00CB368F" w:rsidRDefault="00CB368F" w:rsidP="00CB368F">
      <w:pPr>
        <w:rPr>
          <w:lang w:val="en-US"/>
        </w:rPr>
      </w:pPr>
      <w:r w:rsidRPr="00CB368F">
        <w:rPr>
          <w:lang w:val="en-US"/>
        </w:rPr>
        <w:t xml:space="preserve">Rollno INT PRIMARY KEY, </w:t>
      </w:r>
    </w:p>
    <w:p w14:paraId="284A5518" w14:textId="77777777" w:rsidR="00CB368F" w:rsidRPr="00CB368F" w:rsidRDefault="00CB368F" w:rsidP="00CB368F">
      <w:pPr>
        <w:rPr>
          <w:lang w:val="en-US"/>
        </w:rPr>
      </w:pPr>
      <w:r w:rsidRPr="00CB368F">
        <w:rPr>
          <w:lang w:val="en-US"/>
        </w:rPr>
        <w:t xml:space="preserve">Studname VARCHAR(50), </w:t>
      </w:r>
    </w:p>
    <w:p w14:paraId="46AF46E5" w14:textId="77777777" w:rsidR="00CB368F" w:rsidRPr="00CB368F" w:rsidRDefault="00CB368F" w:rsidP="00CB368F">
      <w:pPr>
        <w:rPr>
          <w:lang w:val="en-US"/>
        </w:rPr>
      </w:pPr>
      <w:r w:rsidRPr="00CB368F">
        <w:rPr>
          <w:lang w:val="en-US"/>
        </w:rPr>
        <w:t xml:space="preserve">Percentage DECIMAL(5,2), </w:t>
      </w:r>
    </w:p>
    <w:p w14:paraId="4D3F9C7A" w14:textId="77777777" w:rsidR="00CB368F" w:rsidRPr="00CB368F" w:rsidRDefault="00CB368F" w:rsidP="00CB368F">
      <w:pPr>
        <w:rPr>
          <w:lang w:val="en-US"/>
        </w:rPr>
      </w:pPr>
      <w:r w:rsidRPr="00CB368F">
        <w:rPr>
          <w:lang w:val="en-US"/>
        </w:rPr>
        <w:t xml:space="preserve">CONSTRAINT chk_percentage CHECK (Percentage &lt;= 100) </w:t>
      </w:r>
    </w:p>
    <w:p w14:paraId="1C62D3A2" w14:textId="77777777" w:rsidR="00CB368F" w:rsidRPr="00CB368F" w:rsidRDefault="00CB368F" w:rsidP="00CB368F">
      <w:pPr>
        <w:rPr>
          <w:lang w:val="en-US"/>
        </w:rPr>
      </w:pPr>
      <w:r w:rsidRPr="00CB368F">
        <w:rPr>
          <w:lang w:val="en-US"/>
        </w:rPr>
        <w:t xml:space="preserve">); </w:t>
      </w:r>
    </w:p>
    <w:p w14:paraId="165DA321" w14:textId="77777777" w:rsidR="00CB368F" w:rsidRPr="00CB368F" w:rsidRDefault="00CB368F" w:rsidP="00CB368F">
      <w:pPr>
        <w:rPr>
          <w:lang w:val="en-US"/>
        </w:rPr>
      </w:pPr>
      <w:r w:rsidRPr="00CB368F">
        <w:rPr>
          <w:lang w:val="en-US"/>
        </w:rPr>
        <w:t xml:space="preserve">2) ALTER TABLE stud </w:t>
      </w:r>
    </w:p>
    <w:p w14:paraId="2147E216" w14:textId="77777777" w:rsidR="00CB368F" w:rsidRPr="00CB368F" w:rsidRDefault="00CB368F" w:rsidP="00CB368F">
      <w:pPr>
        <w:rPr>
          <w:lang w:val="en-US"/>
        </w:rPr>
      </w:pPr>
      <w:r w:rsidRPr="00CB368F">
        <w:rPr>
          <w:lang w:val="en-US"/>
        </w:rPr>
        <w:t xml:space="preserve">ADD City VARCHAR(100); </w:t>
      </w:r>
    </w:p>
    <w:p w14:paraId="5DB92934" w14:textId="77777777" w:rsidR="00CB368F" w:rsidRPr="00CB368F" w:rsidRDefault="00CB368F" w:rsidP="00CB368F">
      <w:pPr>
        <w:rPr>
          <w:lang w:val="en-US"/>
        </w:rPr>
      </w:pPr>
      <w:r w:rsidRPr="00CB368F">
        <w:rPr>
          <w:lang w:val="en-US"/>
        </w:rPr>
        <w:t xml:space="preserve">3) ALTER TABLE stud </w:t>
      </w:r>
    </w:p>
    <w:p w14:paraId="236E871C" w14:textId="77777777" w:rsidR="00CB368F" w:rsidRPr="00CB368F" w:rsidRDefault="00CB368F" w:rsidP="00CB368F">
      <w:pPr>
        <w:rPr>
          <w:lang w:val="en-US"/>
        </w:rPr>
      </w:pPr>
      <w:r w:rsidRPr="00CB368F">
        <w:rPr>
          <w:lang w:val="en-US"/>
        </w:rPr>
        <w:t xml:space="preserve">MODIFY Studname VARCHAR(60); </w:t>
      </w:r>
    </w:p>
    <w:p w14:paraId="62420121" w14:textId="77777777" w:rsidR="00CB368F" w:rsidRPr="00CB368F" w:rsidRDefault="00CB368F" w:rsidP="00CB368F">
      <w:pPr>
        <w:rPr>
          <w:lang w:val="en-US"/>
        </w:rPr>
      </w:pPr>
      <w:r w:rsidRPr="00CB368F">
        <w:rPr>
          <w:lang w:val="en-US"/>
        </w:rPr>
        <w:t xml:space="preserve">3. </w:t>
      </w:r>
    </w:p>
    <w:p w14:paraId="19324587" w14:textId="77777777" w:rsidR="00CB368F" w:rsidRPr="00CB368F" w:rsidRDefault="00CB368F" w:rsidP="00CB368F">
      <w:pPr>
        <w:rPr>
          <w:lang w:val="en-US"/>
        </w:rPr>
      </w:pPr>
      <w:r w:rsidRPr="00CB368F">
        <w:rPr>
          <w:lang w:val="en-US"/>
        </w:rPr>
        <w:t xml:space="preserve">1) DELETE FROM emp </w:t>
      </w:r>
    </w:p>
    <w:p w14:paraId="38A20D28" w14:textId="77777777" w:rsidR="00CB368F" w:rsidRPr="00CB368F" w:rsidRDefault="00CB368F" w:rsidP="00CB368F">
      <w:pPr>
        <w:rPr>
          <w:lang w:val="en-US"/>
        </w:rPr>
      </w:pPr>
      <w:r w:rsidRPr="00CB368F">
        <w:rPr>
          <w:lang w:val="en-US"/>
        </w:rPr>
        <w:t xml:space="preserve">WHERE ename = 'SMITH'; </w:t>
      </w:r>
    </w:p>
    <w:p w14:paraId="3BDF8B74" w14:textId="77777777" w:rsidR="00CB368F" w:rsidRPr="00CB368F" w:rsidRDefault="00CB368F" w:rsidP="00CB368F">
      <w:pPr>
        <w:rPr>
          <w:lang w:val="en-US"/>
        </w:rPr>
      </w:pPr>
      <w:r w:rsidRPr="00CB368F">
        <w:rPr>
          <w:lang w:val="en-US"/>
        </w:rPr>
        <w:t xml:space="preserve">2) UPDATE emp </w:t>
      </w:r>
    </w:p>
    <w:p w14:paraId="09F5A567" w14:textId="77777777" w:rsidR="00CB368F" w:rsidRPr="00CB368F" w:rsidRDefault="00CB368F" w:rsidP="00CB368F">
      <w:pPr>
        <w:rPr>
          <w:lang w:val="en-US"/>
        </w:rPr>
      </w:pPr>
      <w:r w:rsidRPr="00CB368F">
        <w:rPr>
          <w:lang w:val="en-US"/>
        </w:rPr>
        <w:t xml:space="preserve">SET job = 'MANAGER' </w:t>
      </w:r>
    </w:p>
    <w:p w14:paraId="2FD7261A" w14:textId="77777777" w:rsidR="00CB368F" w:rsidRPr="00CB368F" w:rsidRDefault="00CB368F" w:rsidP="00CB368F">
      <w:pPr>
        <w:rPr>
          <w:lang w:val="en-US"/>
        </w:rPr>
      </w:pPr>
      <w:r w:rsidRPr="00CB368F">
        <w:rPr>
          <w:lang w:val="en-US"/>
        </w:rPr>
        <w:t xml:space="preserve">WHERE ename = 'ADAMS'; </w:t>
      </w:r>
    </w:p>
    <w:p w14:paraId="6BDD8A6F" w14:textId="77777777" w:rsidR="00CB368F" w:rsidRPr="00CB368F" w:rsidRDefault="00CB368F" w:rsidP="00CB368F">
      <w:pPr>
        <w:rPr>
          <w:lang w:val="en-US"/>
        </w:rPr>
      </w:pPr>
      <w:r w:rsidRPr="00CB368F">
        <w:rPr>
          <w:lang w:val="en-US"/>
        </w:rPr>
        <w:t xml:space="preserve">3) SELECT empno, sal </w:t>
      </w:r>
    </w:p>
    <w:p w14:paraId="2D14C01B" w14:textId="77777777" w:rsidR="00CB368F" w:rsidRPr="00CB368F" w:rsidRDefault="00CB368F" w:rsidP="00CB368F">
      <w:pPr>
        <w:rPr>
          <w:lang w:val="en-US"/>
        </w:rPr>
      </w:pPr>
      <w:r w:rsidRPr="00CB368F">
        <w:rPr>
          <w:lang w:val="en-US"/>
        </w:rPr>
        <w:t xml:space="preserve">FROM emp; </w:t>
      </w:r>
    </w:p>
    <w:p w14:paraId="101AA859" w14:textId="77777777" w:rsidR="00CB368F" w:rsidRPr="00CB368F" w:rsidRDefault="00CB368F" w:rsidP="00CB368F">
      <w:pPr>
        <w:rPr>
          <w:lang w:val="en-US"/>
        </w:rPr>
      </w:pPr>
      <w:r w:rsidRPr="00CB368F">
        <w:rPr>
          <w:lang w:val="en-US"/>
        </w:rPr>
        <w:t xml:space="preserve">4. </w:t>
      </w:r>
    </w:p>
    <w:p w14:paraId="69B91E52" w14:textId="77777777" w:rsidR="00CB368F" w:rsidRPr="00CB368F" w:rsidRDefault="00CB368F" w:rsidP="00CB368F">
      <w:pPr>
        <w:rPr>
          <w:lang w:val="en-US"/>
        </w:rPr>
      </w:pPr>
      <w:r w:rsidRPr="00CB368F">
        <w:rPr>
          <w:lang w:val="en-US"/>
        </w:rPr>
        <w:t xml:space="preserve">1) CREATE USER Jay IDENTIFIED BY jay_password; </w:t>
      </w:r>
    </w:p>
    <w:p w14:paraId="7DCD0E45" w14:textId="77777777" w:rsidR="00CB368F" w:rsidRPr="00CB368F" w:rsidRDefault="00CB368F" w:rsidP="00CB368F">
      <w:pPr>
        <w:rPr>
          <w:lang w:val="en-US"/>
        </w:rPr>
      </w:pPr>
      <w:r w:rsidRPr="00CB368F">
        <w:rPr>
          <w:lang w:val="en-US"/>
        </w:rPr>
        <w:t xml:space="preserve">2) GRANT CREATE TABLE, CREATE VIEW TO Jay; </w:t>
      </w:r>
    </w:p>
    <w:p w14:paraId="3EA96F24" w14:textId="77777777" w:rsidR="00CB368F" w:rsidRPr="00CB368F" w:rsidRDefault="00CB368F" w:rsidP="00CB368F">
      <w:pPr>
        <w:rPr>
          <w:lang w:val="en-US"/>
        </w:rPr>
      </w:pPr>
      <w:r w:rsidRPr="00CB368F">
        <w:rPr>
          <w:lang w:val="en-US"/>
        </w:rPr>
        <w:lastRenderedPageBreak/>
        <w:t xml:space="preserve">3) GRANT SELECT, INSERT, UPDATE ON Emp TO Jay; </w:t>
      </w:r>
    </w:p>
    <w:p w14:paraId="05199E82" w14:textId="77777777" w:rsidR="00CB368F" w:rsidRPr="00CB368F" w:rsidRDefault="00CB368F" w:rsidP="00CB368F">
      <w:pPr>
        <w:rPr>
          <w:lang w:val="en-US"/>
        </w:rPr>
      </w:pPr>
      <w:r w:rsidRPr="00CB368F">
        <w:rPr>
          <w:lang w:val="en-US"/>
        </w:rPr>
        <w:t xml:space="preserve">4) ALTER USER Jay IDENTIFIED BY newjay_password; </w:t>
      </w:r>
    </w:p>
    <w:p w14:paraId="42E2A051" w14:textId="77777777" w:rsidR="00CB368F" w:rsidRPr="00CB368F" w:rsidRDefault="00CB368F" w:rsidP="00CB368F">
      <w:pPr>
        <w:rPr>
          <w:lang w:val="en-US"/>
        </w:rPr>
      </w:pPr>
      <w:r w:rsidRPr="00CB368F">
        <w:rPr>
          <w:lang w:val="en-US"/>
        </w:rPr>
        <w:t xml:space="preserve">5) REVOKE CREATE TABLE, CREATE VIEW FROM Jay; </w:t>
      </w:r>
    </w:p>
    <w:p w14:paraId="0B2D1B05" w14:textId="77777777" w:rsidR="00CB368F" w:rsidRPr="00CB368F" w:rsidRDefault="00CB368F" w:rsidP="00CB368F">
      <w:pPr>
        <w:rPr>
          <w:lang w:val="en-US"/>
        </w:rPr>
      </w:pPr>
      <w:r w:rsidRPr="00CB368F">
        <w:rPr>
          <w:lang w:val="en-US"/>
        </w:rPr>
        <w:t xml:space="preserve">6) REVOKE SELECT, INSERT, UPDATE ON Emp FROM Jay; </w:t>
      </w:r>
    </w:p>
    <w:p w14:paraId="5C724F41" w14:textId="77777777" w:rsidR="00CB368F" w:rsidRPr="00CB368F" w:rsidRDefault="00CB368F" w:rsidP="00CB368F">
      <w:pPr>
        <w:rPr>
          <w:lang w:val="en-US"/>
        </w:rPr>
      </w:pPr>
      <w:r w:rsidRPr="00CB368F">
        <w:rPr>
          <w:lang w:val="en-US"/>
        </w:rPr>
        <w:t xml:space="preserve">7) CREATE ROLE emp_pvr; </w:t>
      </w:r>
    </w:p>
    <w:p w14:paraId="7D7AE568" w14:textId="2857528C" w:rsidR="00CB368F" w:rsidRDefault="00CB368F" w:rsidP="00CB368F">
      <w:pPr>
        <w:rPr>
          <w:lang w:val="en-US"/>
        </w:rPr>
      </w:pPr>
      <w:r w:rsidRPr="00CB368F">
        <w:rPr>
          <w:lang w:val="en-US"/>
        </w:rPr>
        <w:t>8) GRANT CREATE TABLE, CREATE VIEW TO emp_pvr;</w:t>
      </w:r>
    </w:p>
    <w:p w14:paraId="4A965225" w14:textId="62E79F40" w:rsidR="00CB368F" w:rsidRDefault="00CB368F" w:rsidP="00CB368F">
      <w:pPr>
        <w:rPr>
          <w:lang w:val="en-US"/>
        </w:rPr>
      </w:pPr>
      <w:r>
        <w:rPr>
          <w:lang w:val="en-US"/>
        </w:rPr>
        <w:t>5.</w:t>
      </w:r>
    </w:p>
    <w:p w14:paraId="13DC9E42" w14:textId="1F607F9E" w:rsidR="00CB368F" w:rsidRDefault="00CB368F" w:rsidP="00CB368F">
      <w:pPr>
        <w:rPr>
          <w:lang w:val="en-US"/>
        </w:rPr>
      </w:pPr>
      <w:r>
        <w:rPr>
          <w:lang w:val="en-US"/>
        </w:rPr>
        <w:t>1)</w:t>
      </w:r>
      <w:r w:rsidRPr="00CB368F">
        <w:t xml:space="preserve"> </w:t>
      </w:r>
      <w:r w:rsidRPr="00CB368F">
        <w:rPr>
          <w:lang w:val="en-US"/>
        </w:rPr>
        <w:t>COMMIT;</w:t>
      </w:r>
    </w:p>
    <w:p w14:paraId="28041AA2" w14:textId="77777777" w:rsidR="00CB368F" w:rsidRDefault="00CB368F" w:rsidP="00CB368F">
      <w:pPr>
        <w:rPr>
          <w:lang w:val="en-US"/>
        </w:rPr>
      </w:pPr>
      <w:r>
        <w:rPr>
          <w:lang w:val="en-US"/>
        </w:rPr>
        <w:t>2)</w:t>
      </w:r>
      <w:r w:rsidRPr="00CB368F">
        <w:t xml:space="preserve"> </w:t>
      </w:r>
      <w:r w:rsidRPr="00CB368F">
        <w:rPr>
          <w:lang w:val="en-US"/>
        </w:rPr>
        <w:t>DELETE FROM EMP WHERE EMP_ID = 101;</w:t>
      </w:r>
    </w:p>
    <w:p w14:paraId="788FA9A3" w14:textId="0F9D7E54" w:rsidR="00CB368F" w:rsidRDefault="00CB368F" w:rsidP="00CB368F">
      <w:pPr>
        <w:rPr>
          <w:lang w:val="en-US"/>
        </w:rPr>
      </w:pPr>
      <w:r w:rsidRPr="00CB368F">
        <w:t xml:space="preserve"> </w:t>
      </w:r>
      <w:r w:rsidRPr="00CB368F">
        <w:rPr>
          <w:lang w:val="en-US"/>
        </w:rPr>
        <w:t>ROLLBACK;</w:t>
      </w:r>
    </w:p>
    <w:p w14:paraId="2C3F2D83" w14:textId="0F62CB7D" w:rsidR="00CB368F" w:rsidRDefault="00CB368F" w:rsidP="00CB368F">
      <w:r>
        <w:rPr>
          <w:lang w:val="en-US"/>
        </w:rPr>
        <w:t>3)</w:t>
      </w:r>
      <w:r w:rsidRPr="00CB368F">
        <w:t xml:space="preserve"> SAVEPOINT BeforeSalaryUpdate;</w:t>
      </w:r>
    </w:p>
    <w:p w14:paraId="6F928157" w14:textId="512656D7" w:rsidR="00CB368F" w:rsidRPr="00CB368F" w:rsidRDefault="00CB368F" w:rsidP="00CB368F">
      <w:r>
        <w:t>4)</w:t>
      </w:r>
      <w:r w:rsidRPr="00CB368F">
        <w:rPr>
          <w:rFonts w:ascii="Times New Roman" w:eastAsia="Times New Roman" w:hAnsi="Symbol" w:cs="Times New Roman"/>
          <w:kern w:val="0"/>
          <w:sz w:val="24"/>
          <w:szCs w:val="24"/>
          <w:lang w:eastAsia="en-IN"/>
          <w14:ligatures w14:val="none"/>
        </w:rPr>
        <w:t xml:space="preserve"> </w:t>
      </w:r>
      <w:r w:rsidRPr="00CB368F">
        <w:t xml:space="preserve">  </w:t>
      </w:r>
      <w:r w:rsidRPr="00CB368F">
        <w:rPr>
          <w:b/>
          <w:bCs/>
        </w:rPr>
        <w:t>Atomicity</w:t>
      </w:r>
      <w:r w:rsidRPr="00CB368F">
        <w:t>:</w:t>
      </w:r>
    </w:p>
    <w:p w14:paraId="6278DD84" w14:textId="77777777" w:rsidR="00CB368F" w:rsidRPr="00CB368F" w:rsidRDefault="00CB368F" w:rsidP="00CB368F">
      <w:pPr>
        <w:numPr>
          <w:ilvl w:val="0"/>
          <w:numId w:val="1"/>
        </w:numPr>
      </w:pPr>
      <w:r w:rsidRPr="00CB368F">
        <w:t>This property ensures that all operations within a transaction are completed successfully. If any part of the transaction fails, the entire transaction is rolled back, and the database remains unchanged.</w:t>
      </w:r>
    </w:p>
    <w:p w14:paraId="51D6F4FB" w14:textId="77777777" w:rsidR="00CB368F" w:rsidRPr="00CB368F" w:rsidRDefault="00CB368F" w:rsidP="00CB368F">
      <w:pPr>
        <w:numPr>
          <w:ilvl w:val="0"/>
          <w:numId w:val="1"/>
        </w:numPr>
      </w:pPr>
      <w:r w:rsidRPr="00CB368F">
        <w:t>In simple terms, "all or nothing."</w:t>
      </w:r>
    </w:p>
    <w:p w14:paraId="3E812DD4" w14:textId="77777777" w:rsidR="00CB368F" w:rsidRPr="00CB368F" w:rsidRDefault="00CB368F" w:rsidP="00CB368F">
      <w:r w:rsidRPr="00CB368F">
        <w:t xml:space="preserve">  </w:t>
      </w:r>
      <w:r w:rsidRPr="00CB368F">
        <w:rPr>
          <w:b/>
          <w:bCs/>
        </w:rPr>
        <w:t>Consistency</w:t>
      </w:r>
      <w:r w:rsidRPr="00CB368F">
        <w:t>:</w:t>
      </w:r>
    </w:p>
    <w:p w14:paraId="7CC80663" w14:textId="77777777" w:rsidR="00CB368F" w:rsidRPr="00CB368F" w:rsidRDefault="00CB368F" w:rsidP="00CB368F">
      <w:pPr>
        <w:numPr>
          <w:ilvl w:val="0"/>
          <w:numId w:val="2"/>
        </w:numPr>
      </w:pPr>
      <w:r w:rsidRPr="00CB368F">
        <w:t>A transaction must bring the database from one valid state to another. After a transaction, all data must be in a consistent state, adhering to all defined rules, constraints, and relationships.</w:t>
      </w:r>
    </w:p>
    <w:p w14:paraId="20AA0525" w14:textId="77777777" w:rsidR="00CB368F" w:rsidRPr="00CB368F" w:rsidRDefault="00CB368F" w:rsidP="00CB368F">
      <w:pPr>
        <w:numPr>
          <w:ilvl w:val="0"/>
          <w:numId w:val="2"/>
        </w:numPr>
      </w:pPr>
      <w:r w:rsidRPr="00CB368F">
        <w:t>For example, if a rule specifies that an employee's salary cannot be negative, the database should not allow such a transaction.</w:t>
      </w:r>
    </w:p>
    <w:p w14:paraId="3594159D" w14:textId="77777777" w:rsidR="00CB368F" w:rsidRPr="00CB368F" w:rsidRDefault="00CB368F" w:rsidP="00CB368F">
      <w:r w:rsidRPr="00CB368F">
        <w:t xml:space="preserve">  </w:t>
      </w:r>
      <w:r w:rsidRPr="00CB368F">
        <w:rPr>
          <w:b/>
          <w:bCs/>
        </w:rPr>
        <w:t>Isolation</w:t>
      </w:r>
      <w:r w:rsidRPr="00CB368F">
        <w:t>:</w:t>
      </w:r>
    </w:p>
    <w:p w14:paraId="0D0DF238" w14:textId="77777777" w:rsidR="00CB368F" w:rsidRPr="00CB368F" w:rsidRDefault="00CB368F" w:rsidP="00CB368F">
      <w:pPr>
        <w:numPr>
          <w:ilvl w:val="0"/>
          <w:numId w:val="3"/>
        </w:numPr>
      </w:pPr>
      <w:r w:rsidRPr="00CB368F">
        <w:t>Transactions should be isolated from each other, meaning the intermediate state of a transaction is invisible to other transactions. Even if multiple transactions occur simultaneously, each should appear as though it is the only transaction being processed.</w:t>
      </w:r>
    </w:p>
    <w:p w14:paraId="6B11FB13" w14:textId="77777777" w:rsidR="00CB368F" w:rsidRPr="00CB368F" w:rsidRDefault="00CB368F" w:rsidP="00CB368F">
      <w:pPr>
        <w:numPr>
          <w:ilvl w:val="0"/>
          <w:numId w:val="3"/>
        </w:numPr>
      </w:pPr>
      <w:r w:rsidRPr="00CB368F">
        <w:t>This prevents data inconsistencies caused by concurrent access.</w:t>
      </w:r>
    </w:p>
    <w:p w14:paraId="2BD9F29A" w14:textId="77777777" w:rsidR="00CB368F" w:rsidRPr="00CB368F" w:rsidRDefault="00CB368F" w:rsidP="00CB368F">
      <w:r w:rsidRPr="00CB368F">
        <w:t xml:space="preserve">  </w:t>
      </w:r>
      <w:r w:rsidRPr="00CB368F">
        <w:rPr>
          <w:b/>
          <w:bCs/>
        </w:rPr>
        <w:t>Durability</w:t>
      </w:r>
      <w:r w:rsidRPr="00CB368F">
        <w:t>:</w:t>
      </w:r>
    </w:p>
    <w:p w14:paraId="633CCA98" w14:textId="77777777" w:rsidR="00CB368F" w:rsidRPr="00CB368F" w:rsidRDefault="00CB368F" w:rsidP="00CB368F">
      <w:pPr>
        <w:numPr>
          <w:ilvl w:val="0"/>
          <w:numId w:val="4"/>
        </w:numPr>
      </w:pPr>
      <w:r w:rsidRPr="00CB368F">
        <w:t>Once a transaction is committed, it becomes permanent. Even if there is a system failure after the commit, the changes made by the transaction are preserved and cannot be lost.</w:t>
      </w:r>
    </w:p>
    <w:p w14:paraId="2E352274" w14:textId="77777777" w:rsidR="00CB368F" w:rsidRPr="00CB368F" w:rsidRDefault="00CB368F" w:rsidP="00CB368F">
      <w:pPr>
        <w:numPr>
          <w:ilvl w:val="0"/>
          <w:numId w:val="4"/>
        </w:numPr>
      </w:pPr>
      <w:r w:rsidRPr="00CB368F">
        <w:t>This ensures the reliability of the database in the face of power failures or crashes.</w:t>
      </w:r>
    </w:p>
    <w:p w14:paraId="1C71CBB4" w14:textId="29070BA4" w:rsidR="00CB368F" w:rsidRDefault="00CB368F" w:rsidP="00CB368F">
      <w:pPr>
        <w:rPr>
          <w:lang w:val="en-US"/>
        </w:rPr>
      </w:pPr>
      <w:r>
        <w:rPr>
          <w:lang w:val="en-US"/>
        </w:rPr>
        <w:t>6.</w:t>
      </w:r>
    </w:p>
    <w:p w14:paraId="3E73CF2E" w14:textId="55CA47DB" w:rsidR="00CB368F" w:rsidRPr="00CB368F" w:rsidRDefault="00CB368F" w:rsidP="00CB368F">
      <w:pPr>
        <w:rPr>
          <w:lang w:val="en-US"/>
        </w:rPr>
      </w:pPr>
      <w:r>
        <w:rPr>
          <w:lang w:val="en-US"/>
        </w:rPr>
        <w:t>1)</w:t>
      </w:r>
      <w:r w:rsidRPr="00CB368F">
        <w:t xml:space="preserve"> </w:t>
      </w:r>
      <w:r w:rsidRPr="00CB368F">
        <w:rPr>
          <w:lang w:val="en-US"/>
        </w:rPr>
        <w:t>SELECT cust_id, order_id, items, amount, (amount + 200) AS total_amount</w:t>
      </w:r>
    </w:p>
    <w:p w14:paraId="220ED320" w14:textId="7BDFDA65" w:rsidR="00CB368F" w:rsidRDefault="00CB368F" w:rsidP="00CB368F">
      <w:pPr>
        <w:rPr>
          <w:lang w:val="en-US"/>
        </w:rPr>
      </w:pPr>
      <w:r w:rsidRPr="00CB368F">
        <w:rPr>
          <w:lang w:val="en-US"/>
        </w:rPr>
        <w:t>FROM Orders;</w:t>
      </w:r>
    </w:p>
    <w:p w14:paraId="0AE7C5D9" w14:textId="58B0C854" w:rsidR="00CB368F" w:rsidRPr="00CB368F" w:rsidRDefault="00CB368F" w:rsidP="00CB368F">
      <w:pPr>
        <w:rPr>
          <w:lang w:val="en-US"/>
        </w:rPr>
      </w:pPr>
      <w:r>
        <w:rPr>
          <w:lang w:val="en-US"/>
        </w:rPr>
        <w:lastRenderedPageBreak/>
        <w:t>2)</w:t>
      </w:r>
      <w:r w:rsidRPr="00CB368F">
        <w:t xml:space="preserve"> </w:t>
      </w:r>
      <w:r w:rsidRPr="00CB368F">
        <w:rPr>
          <w:lang w:val="en-US"/>
        </w:rPr>
        <w:t>SELECT cust_id, order_id, items, amount, (amount - 100) AS offer_price</w:t>
      </w:r>
    </w:p>
    <w:p w14:paraId="6E602C91" w14:textId="789DCC3A" w:rsidR="00CB368F" w:rsidRDefault="00CB368F" w:rsidP="00CB368F">
      <w:pPr>
        <w:rPr>
          <w:lang w:val="en-US"/>
        </w:rPr>
      </w:pPr>
      <w:r w:rsidRPr="00CB368F">
        <w:rPr>
          <w:lang w:val="en-US"/>
        </w:rPr>
        <w:t>FROM Orders;</w:t>
      </w:r>
    </w:p>
    <w:p w14:paraId="2C8B2E26" w14:textId="3B7C82BD" w:rsidR="00CB368F" w:rsidRPr="00CB368F" w:rsidRDefault="00CB368F" w:rsidP="00CB368F">
      <w:pPr>
        <w:rPr>
          <w:lang w:val="en-US"/>
        </w:rPr>
      </w:pPr>
      <w:r>
        <w:rPr>
          <w:lang w:val="en-US"/>
        </w:rPr>
        <w:t>3)</w:t>
      </w:r>
      <w:r w:rsidRPr="00CB368F">
        <w:t xml:space="preserve"> </w:t>
      </w:r>
      <w:r w:rsidRPr="00CB368F">
        <w:rPr>
          <w:lang w:val="en-US"/>
        </w:rPr>
        <w:t>SELECT cust_id, order_id, items, amount, (amount * 5) AS revised_amount</w:t>
      </w:r>
    </w:p>
    <w:p w14:paraId="1747F9ED" w14:textId="72763281" w:rsidR="00CB368F" w:rsidRDefault="00CB368F" w:rsidP="00CB368F">
      <w:pPr>
        <w:rPr>
          <w:lang w:val="en-US"/>
        </w:rPr>
      </w:pPr>
      <w:r w:rsidRPr="00CB368F">
        <w:rPr>
          <w:lang w:val="en-US"/>
        </w:rPr>
        <w:t>FROM Orders;</w:t>
      </w:r>
    </w:p>
    <w:p w14:paraId="0DE79B46" w14:textId="7431345A" w:rsidR="00CB368F" w:rsidRPr="00CB368F" w:rsidRDefault="00CB368F" w:rsidP="00CB368F">
      <w:pPr>
        <w:rPr>
          <w:lang w:val="en-US"/>
        </w:rPr>
      </w:pPr>
      <w:r>
        <w:rPr>
          <w:lang w:val="en-US"/>
        </w:rPr>
        <w:t>4)</w:t>
      </w:r>
      <w:r w:rsidRPr="00CB368F">
        <w:t xml:space="preserve"> </w:t>
      </w:r>
      <w:r w:rsidRPr="00CB368F">
        <w:rPr>
          <w:lang w:val="en-US"/>
        </w:rPr>
        <w:t>SELECT cust_id, order_id, items, amount, (amount / 2) AS half_amount</w:t>
      </w:r>
    </w:p>
    <w:p w14:paraId="328D22DD" w14:textId="093C951D" w:rsidR="00CB368F" w:rsidRDefault="00CB368F" w:rsidP="00CB368F">
      <w:pPr>
        <w:rPr>
          <w:lang w:val="en-US"/>
        </w:rPr>
      </w:pPr>
      <w:r w:rsidRPr="00CB368F">
        <w:rPr>
          <w:lang w:val="en-US"/>
        </w:rPr>
        <w:t>FROM Orders;</w:t>
      </w:r>
    </w:p>
    <w:p w14:paraId="39DDA484" w14:textId="3908B54F" w:rsidR="00CB368F" w:rsidRDefault="00CB368F" w:rsidP="00CB368F">
      <w:pPr>
        <w:rPr>
          <w:lang w:val="en-US"/>
        </w:rPr>
      </w:pPr>
      <w:r>
        <w:rPr>
          <w:lang w:val="en-US"/>
        </w:rPr>
        <w:t>7.</w:t>
      </w:r>
    </w:p>
    <w:p w14:paraId="06516B9E" w14:textId="4965D627" w:rsidR="00CB368F" w:rsidRPr="00CB368F" w:rsidRDefault="00CB368F" w:rsidP="00CB368F">
      <w:pPr>
        <w:rPr>
          <w:lang w:val="en-US"/>
        </w:rPr>
      </w:pPr>
      <w:r>
        <w:rPr>
          <w:lang w:val="en-US"/>
        </w:rPr>
        <w:t>1)</w:t>
      </w:r>
      <w:r w:rsidRPr="00CB368F">
        <w:t xml:space="preserve"> </w:t>
      </w:r>
      <w:r w:rsidRPr="00CB368F">
        <w:rPr>
          <w:lang w:val="en-US"/>
        </w:rPr>
        <w:t>SELECT empno, ename, job, mgr, hiredate, sal, comm, deptno</w:t>
      </w:r>
    </w:p>
    <w:p w14:paraId="7C9A3FA5" w14:textId="77777777" w:rsidR="00CB368F" w:rsidRPr="00CB368F" w:rsidRDefault="00CB368F" w:rsidP="00CB368F">
      <w:pPr>
        <w:rPr>
          <w:lang w:val="en-US"/>
        </w:rPr>
      </w:pPr>
      <w:r w:rsidRPr="00CB368F">
        <w:rPr>
          <w:lang w:val="en-US"/>
        </w:rPr>
        <w:t>FROM Emp</w:t>
      </w:r>
    </w:p>
    <w:p w14:paraId="5DB36CAD" w14:textId="4488A66F" w:rsidR="00CB368F" w:rsidRDefault="00CB368F" w:rsidP="00CB368F">
      <w:pPr>
        <w:rPr>
          <w:lang w:val="en-US"/>
        </w:rPr>
      </w:pPr>
      <w:r w:rsidRPr="00CB368F">
        <w:rPr>
          <w:lang w:val="en-US"/>
        </w:rPr>
        <w:t>WHERE city = 'Mumbai' AND sal &gt; 50000;</w:t>
      </w:r>
    </w:p>
    <w:p w14:paraId="0C1CCDF0" w14:textId="1D3059D9" w:rsidR="0015037C" w:rsidRPr="0015037C" w:rsidRDefault="0015037C" w:rsidP="0015037C">
      <w:pPr>
        <w:rPr>
          <w:lang w:val="en-US"/>
        </w:rPr>
      </w:pPr>
      <w:r>
        <w:rPr>
          <w:lang w:val="en-US"/>
        </w:rPr>
        <w:t>2)</w:t>
      </w:r>
      <w:r w:rsidRPr="0015037C">
        <w:t xml:space="preserve"> </w:t>
      </w:r>
      <w:r w:rsidRPr="0015037C">
        <w:rPr>
          <w:lang w:val="en-US"/>
        </w:rPr>
        <w:t>SELECT empno, ename, job, mgr, hiredate, sal, comm, deptno</w:t>
      </w:r>
    </w:p>
    <w:p w14:paraId="48151C78" w14:textId="77777777" w:rsidR="0015037C" w:rsidRPr="0015037C" w:rsidRDefault="0015037C" w:rsidP="0015037C">
      <w:pPr>
        <w:rPr>
          <w:lang w:val="en-US"/>
        </w:rPr>
      </w:pPr>
      <w:r w:rsidRPr="0015037C">
        <w:rPr>
          <w:lang w:val="en-US"/>
        </w:rPr>
        <w:t>FROM Emp</w:t>
      </w:r>
    </w:p>
    <w:p w14:paraId="2893A893" w14:textId="6CF20ED8" w:rsidR="0015037C" w:rsidRDefault="0015037C" w:rsidP="0015037C">
      <w:pPr>
        <w:rPr>
          <w:lang w:val="en-US"/>
        </w:rPr>
      </w:pPr>
      <w:r w:rsidRPr="0015037C">
        <w:rPr>
          <w:lang w:val="en-US"/>
        </w:rPr>
        <w:t>WHERE job = 'Clerk' OR comm = 500;</w:t>
      </w:r>
    </w:p>
    <w:p w14:paraId="25FB4360" w14:textId="434041FB" w:rsidR="0015037C" w:rsidRPr="0015037C" w:rsidRDefault="0015037C" w:rsidP="0015037C">
      <w:pPr>
        <w:rPr>
          <w:lang w:val="en-US"/>
        </w:rPr>
      </w:pPr>
      <w:r>
        <w:rPr>
          <w:lang w:val="en-US"/>
        </w:rPr>
        <w:t>3)</w:t>
      </w:r>
      <w:r w:rsidRPr="0015037C">
        <w:t xml:space="preserve"> </w:t>
      </w:r>
      <w:r w:rsidRPr="0015037C">
        <w:rPr>
          <w:lang w:val="en-US"/>
        </w:rPr>
        <w:t>SELECT empno, ename, job, mgr, hiredate, sal, comm, deptno</w:t>
      </w:r>
    </w:p>
    <w:p w14:paraId="335492BE" w14:textId="77777777" w:rsidR="0015037C" w:rsidRPr="0015037C" w:rsidRDefault="0015037C" w:rsidP="0015037C">
      <w:pPr>
        <w:rPr>
          <w:lang w:val="en-US"/>
        </w:rPr>
      </w:pPr>
      <w:r w:rsidRPr="0015037C">
        <w:rPr>
          <w:lang w:val="en-US"/>
        </w:rPr>
        <w:t>FROM Emp</w:t>
      </w:r>
    </w:p>
    <w:p w14:paraId="38E1EEEF" w14:textId="4E8E46D5" w:rsidR="0015037C" w:rsidRDefault="0015037C" w:rsidP="0015037C">
      <w:pPr>
        <w:rPr>
          <w:lang w:val="en-US"/>
        </w:rPr>
      </w:pPr>
      <w:r w:rsidRPr="0015037C">
        <w:rPr>
          <w:lang w:val="en-US"/>
        </w:rPr>
        <w:t>WHERE sal BETWEEN 20000 AND 50000;</w:t>
      </w:r>
    </w:p>
    <w:p w14:paraId="7E59F303" w14:textId="082012FA" w:rsidR="0015037C" w:rsidRPr="0015037C" w:rsidRDefault="0015037C" w:rsidP="0015037C">
      <w:pPr>
        <w:rPr>
          <w:lang w:val="en-US"/>
        </w:rPr>
      </w:pPr>
      <w:r>
        <w:rPr>
          <w:lang w:val="en-US"/>
        </w:rPr>
        <w:t>4)</w:t>
      </w:r>
      <w:r w:rsidRPr="0015037C">
        <w:t xml:space="preserve"> </w:t>
      </w:r>
      <w:r w:rsidRPr="0015037C">
        <w:rPr>
          <w:lang w:val="en-US"/>
        </w:rPr>
        <w:t>SELECT empno, ename, job, mgr, hiredate, sal, comm, deptno</w:t>
      </w:r>
    </w:p>
    <w:p w14:paraId="5BCCB5F2" w14:textId="77777777" w:rsidR="0015037C" w:rsidRPr="0015037C" w:rsidRDefault="0015037C" w:rsidP="0015037C">
      <w:pPr>
        <w:rPr>
          <w:lang w:val="en-US"/>
        </w:rPr>
      </w:pPr>
      <w:r w:rsidRPr="0015037C">
        <w:rPr>
          <w:lang w:val="en-US"/>
        </w:rPr>
        <w:t>FROM Emp</w:t>
      </w:r>
    </w:p>
    <w:p w14:paraId="3404984E" w14:textId="576CE87E" w:rsidR="0015037C" w:rsidRDefault="0015037C" w:rsidP="0015037C">
      <w:pPr>
        <w:rPr>
          <w:lang w:val="en-US"/>
        </w:rPr>
      </w:pPr>
      <w:r w:rsidRPr="0015037C">
        <w:rPr>
          <w:lang w:val="en-US"/>
        </w:rPr>
        <w:t>WHERE city IN ('Mumbai', 'Pune', 'Nashik', 'Nagpur');</w:t>
      </w:r>
    </w:p>
    <w:p w14:paraId="6B2817BA" w14:textId="6CD7E397" w:rsidR="0015037C" w:rsidRDefault="0015037C" w:rsidP="0015037C">
      <w:pPr>
        <w:rPr>
          <w:lang w:val="en-US"/>
        </w:rPr>
      </w:pPr>
      <w:r>
        <w:rPr>
          <w:lang w:val="en-US"/>
        </w:rPr>
        <w:t>8.</w:t>
      </w:r>
    </w:p>
    <w:p w14:paraId="2CD7C6DF" w14:textId="77777777" w:rsidR="0015037C" w:rsidRPr="0015037C" w:rsidRDefault="0015037C" w:rsidP="0015037C">
      <w:pPr>
        <w:rPr>
          <w:b/>
          <w:bCs/>
          <w:lang w:val="en-US"/>
        </w:rPr>
      </w:pPr>
      <w:r>
        <w:rPr>
          <w:lang w:val="en-US"/>
        </w:rPr>
        <w:t>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gridCol w:w="8052"/>
      </w:tblGrid>
      <w:tr w:rsidR="0015037C" w:rsidRPr="0015037C" w14:paraId="7C9FB6BC" w14:textId="77777777" w:rsidTr="0015037C">
        <w:trPr>
          <w:tblHeader/>
          <w:tblCellSpacing w:w="15" w:type="dxa"/>
        </w:trPr>
        <w:tc>
          <w:tcPr>
            <w:tcW w:w="0" w:type="auto"/>
            <w:vAlign w:val="center"/>
            <w:hideMark/>
          </w:tcPr>
          <w:p w14:paraId="6CF51B2C" w14:textId="77777777" w:rsidR="0015037C" w:rsidRPr="0015037C" w:rsidRDefault="0015037C" w:rsidP="0015037C">
            <w:pPr>
              <w:rPr>
                <w:b/>
                <w:bCs/>
              </w:rPr>
            </w:pPr>
            <w:r w:rsidRPr="0015037C">
              <w:rPr>
                <w:b/>
                <w:bCs/>
              </w:rPr>
              <w:t>Operator</w:t>
            </w:r>
          </w:p>
        </w:tc>
        <w:tc>
          <w:tcPr>
            <w:tcW w:w="0" w:type="auto"/>
            <w:vAlign w:val="center"/>
            <w:hideMark/>
          </w:tcPr>
          <w:p w14:paraId="12204FBD" w14:textId="77777777" w:rsidR="0015037C" w:rsidRPr="0015037C" w:rsidRDefault="0015037C" w:rsidP="0015037C">
            <w:pPr>
              <w:rPr>
                <w:b/>
                <w:bCs/>
              </w:rPr>
            </w:pPr>
            <w:r w:rsidRPr="0015037C">
              <w:rPr>
                <w:b/>
                <w:bCs/>
              </w:rPr>
              <w:t>Description</w:t>
            </w:r>
          </w:p>
        </w:tc>
      </w:tr>
      <w:tr w:rsidR="0015037C" w:rsidRPr="0015037C" w14:paraId="6043EA89" w14:textId="77777777" w:rsidTr="0015037C">
        <w:trPr>
          <w:tblCellSpacing w:w="15" w:type="dxa"/>
        </w:trPr>
        <w:tc>
          <w:tcPr>
            <w:tcW w:w="0" w:type="auto"/>
            <w:vAlign w:val="center"/>
            <w:hideMark/>
          </w:tcPr>
          <w:p w14:paraId="16324987" w14:textId="77777777" w:rsidR="0015037C" w:rsidRPr="0015037C" w:rsidRDefault="0015037C" w:rsidP="0015037C">
            <w:r w:rsidRPr="0015037C">
              <w:rPr>
                <w:b/>
                <w:bCs/>
              </w:rPr>
              <w:t>=</w:t>
            </w:r>
          </w:p>
        </w:tc>
        <w:tc>
          <w:tcPr>
            <w:tcW w:w="0" w:type="auto"/>
            <w:vAlign w:val="center"/>
            <w:hideMark/>
          </w:tcPr>
          <w:p w14:paraId="223B8401" w14:textId="77777777" w:rsidR="0015037C" w:rsidRPr="0015037C" w:rsidRDefault="0015037C" w:rsidP="0015037C">
            <w:r w:rsidRPr="0015037C">
              <w:t>Equal to: Compares if two values are equal.</w:t>
            </w:r>
          </w:p>
        </w:tc>
      </w:tr>
      <w:tr w:rsidR="0015037C" w:rsidRPr="0015037C" w14:paraId="5BB13675" w14:textId="77777777" w:rsidTr="0015037C">
        <w:trPr>
          <w:tblCellSpacing w:w="15" w:type="dxa"/>
        </w:trPr>
        <w:tc>
          <w:tcPr>
            <w:tcW w:w="0" w:type="auto"/>
            <w:vAlign w:val="center"/>
            <w:hideMark/>
          </w:tcPr>
          <w:p w14:paraId="2889713F" w14:textId="77777777" w:rsidR="0015037C" w:rsidRPr="0015037C" w:rsidRDefault="0015037C" w:rsidP="0015037C">
            <w:r w:rsidRPr="0015037C">
              <w:rPr>
                <w:b/>
                <w:bCs/>
              </w:rPr>
              <w:t>!=</w:t>
            </w:r>
            <w:r w:rsidRPr="0015037C">
              <w:t xml:space="preserve"> or </w:t>
            </w:r>
            <w:r w:rsidRPr="0015037C">
              <w:rPr>
                <w:b/>
                <w:bCs/>
              </w:rPr>
              <w:t>&lt;&gt;</w:t>
            </w:r>
          </w:p>
        </w:tc>
        <w:tc>
          <w:tcPr>
            <w:tcW w:w="0" w:type="auto"/>
            <w:vAlign w:val="center"/>
            <w:hideMark/>
          </w:tcPr>
          <w:p w14:paraId="3BCA51CF" w14:textId="77777777" w:rsidR="0015037C" w:rsidRPr="0015037C" w:rsidRDefault="0015037C" w:rsidP="0015037C">
            <w:r w:rsidRPr="0015037C">
              <w:t>Not equal to: Compares if two values are not equal.</w:t>
            </w:r>
          </w:p>
        </w:tc>
      </w:tr>
      <w:tr w:rsidR="0015037C" w:rsidRPr="0015037C" w14:paraId="126F4D67" w14:textId="77777777" w:rsidTr="0015037C">
        <w:trPr>
          <w:tblCellSpacing w:w="15" w:type="dxa"/>
        </w:trPr>
        <w:tc>
          <w:tcPr>
            <w:tcW w:w="0" w:type="auto"/>
            <w:vAlign w:val="center"/>
            <w:hideMark/>
          </w:tcPr>
          <w:p w14:paraId="3883128D" w14:textId="77777777" w:rsidR="0015037C" w:rsidRPr="0015037C" w:rsidRDefault="0015037C" w:rsidP="0015037C">
            <w:r w:rsidRPr="0015037C">
              <w:rPr>
                <w:b/>
                <w:bCs/>
              </w:rPr>
              <w:t>&gt;</w:t>
            </w:r>
          </w:p>
        </w:tc>
        <w:tc>
          <w:tcPr>
            <w:tcW w:w="0" w:type="auto"/>
            <w:vAlign w:val="center"/>
            <w:hideMark/>
          </w:tcPr>
          <w:p w14:paraId="176B8238" w14:textId="77777777" w:rsidR="0015037C" w:rsidRPr="0015037C" w:rsidRDefault="0015037C" w:rsidP="0015037C">
            <w:r w:rsidRPr="0015037C">
              <w:t>Greater than: Compares if the left operand is greater than the right operand.</w:t>
            </w:r>
          </w:p>
        </w:tc>
      </w:tr>
      <w:tr w:rsidR="0015037C" w:rsidRPr="0015037C" w14:paraId="2FC568BD" w14:textId="77777777" w:rsidTr="0015037C">
        <w:trPr>
          <w:tblCellSpacing w:w="15" w:type="dxa"/>
        </w:trPr>
        <w:tc>
          <w:tcPr>
            <w:tcW w:w="0" w:type="auto"/>
            <w:vAlign w:val="center"/>
            <w:hideMark/>
          </w:tcPr>
          <w:p w14:paraId="52F91E97" w14:textId="77777777" w:rsidR="0015037C" w:rsidRPr="0015037C" w:rsidRDefault="0015037C" w:rsidP="0015037C">
            <w:r w:rsidRPr="0015037C">
              <w:rPr>
                <w:b/>
                <w:bCs/>
              </w:rPr>
              <w:t>&lt;</w:t>
            </w:r>
          </w:p>
        </w:tc>
        <w:tc>
          <w:tcPr>
            <w:tcW w:w="0" w:type="auto"/>
            <w:vAlign w:val="center"/>
            <w:hideMark/>
          </w:tcPr>
          <w:p w14:paraId="3A176D35" w14:textId="77777777" w:rsidR="0015037C" w:rsidRPr="0015037C" w:rsidRDefault="0015037C" w:rsidP="0015037C">
            <w:r w:rsidRPr="0015037C">
              <w:t>Less than: Compares if the left operand is less than the right operand.</w:t>
            </w:r>
          </w:p>
        </w:tc>
      </w:tr>
      <w:tr w:rsidR="0015037C" w:rsidRPr="0015037C" w14:paraId="677E5CA3" w14:textId="77777777" w:rsidTr="0015037C">
        <w:trPr>
          <w:tblCellSpacing w:w="15" w:type="dxa"/>
        </w:trPr>
        <w:tc>
          <w:tcPr>
            <w:tcW w:w="0" w:type="auto"/>
            <w:vAlign w:val="center"/>
            <w:hideMark/>
          </w:tcPr>
          <w:p w14:paraId="434FF65F" w14:textId="77777777" w:rsidR="0015037C" w:rsidRPr="0015037C" w:rsidRDefault="0015037C" w:rsidP="0015037C">
            <w:r w:rsidRPr="0015037C">
              <w:rPr>
                <w:b/>
                <w:bCs/>
              </w:rPr>
              <w:t>&gt;=</w:t>
            </w:r>
          </w:p>
        </w:tc>
        <w:tc>
          <w:tcPr>
            <w:tcW w:w="0" w:type="auto"/>
            <w:vAlign w:val="center"/>
            <w:hideMark/>
          </w:tcPr>
          <w:p w14:paraId="6DAB80F0" w14:textId="77777777" w:rsidR="0015037C" w:rsidRPr="0015037C" w:rsidRDefault="0015037C" w:rsidP="0015037C">
            <w:r w:rsidRPr="0015037C">
              <w:t>Greater than or equal to: Compares if the left operand is greater than or equal to the right operand.</w:t>
            </w:r>
          </w:p>
        </w:tc>
      </w:tr>
      <w:tr w:rsidR="0015037C" w:rsidRPr="0015037C" w14:paraId="0378AC1A" w14:textId="77777777" w:rsidTr="0015037C">
        <w:trPr>
          <w:tblCellSpacing w:w="15" w:type="dxa"/>
        </w:trPr>
        <w:tc>
          <w:tcPr>
            <w:tcW w:w="0" w:type="auto"/>
            <w:vAlign w:val="center"/>
            <w:hideMark/>
          </w:tcPr>
          <w:p w14:paraId="75B4D751" w14:textId="77777777" w:rsidR="0015037C" w:rsidRPr="0015037C" w:rsidRDefault="0015037C" w:rsidP="0015037C">
            <w:r w:rsidRPr="0015037C">
              <w:rPr>
                <w:b/>
                <w:bCs/>
              </w:rPr>
              <w:t>&lt;=</w:t>
            </w:r>
          </w:p>
        </w:tc>
        <w:tc>
          <w:tcPr>
            <w:tcW w:w="0" w:type="auto"/>
            <w:vAlign w:val="center"/>
            <w:hideMark/>
          </w:tcPr>
          <w:p w14:paraId="35B5332A" w14:textId="77777777" w:rsidR="0015037C" w:rsidRPr="0015037C" w:rsidRDefault="0015037C" w:rsidP="0015037C">
            <w:r w:rsidRPr="0015037C">
              <w:t>Less than or equal to: Compares if the left operand is less than or equal to the right operand.</w:t>
            </w:r>
          </w:p>
        </w:tc>
      </w:tr>
      <w:tr w:rsidR="0015037C" w:rsidRPr="0015037C" w14:paraId="32972017" w14:textId="77777777" w:rsidTr="0015037C">
        <w:trPr>
          <w:tblCellSpacing w:w="15" w:type="dxa"/>
        </w:trPr>
        <w:tc>
          <w:tcPr>
            <w:tcW w:w="0" w:type="auto"/>
            <w:vAlign w:val="center"/>
            <w:hideMark/>
          </w:tcPr>
          <w:p w14:paraId="476F0CC1" w14:textId="77777777" w:rsidR="0015037C" w:rsidRPr="0015037C" w:rsidRDefault="0015037C" w:rsidP="0015037C">
            <w:r w:rsidRPr="0015037C">
              <w:rPr>
                <w:b/>
                <w:bCs/>
              </w:rPr>
              <w:lastRenderedPageBreak/>
              <w:t>BETWEEN</w:t>
            </w:r>
          </w:p>
        </w:tc>
        <w:tc>
          <w:tcPr>
            <w:tcW w:w="0" w:type="auto"/>
            <w:vAlign w:val="center"/>
            <w:hideMark/>
          </w:tcPr>
          <w:p w14:paraId="0A492182" w14:textId="77777777" w:rsidR="0015037C" w:rsidRPr="0015037C" w:rsidRDefault="0015037C" w:rsidP="0015037C">
            <w:r w:rsidRPr="0015037C">
              <w:t>Used to check if a value is within a specified range.</w:t>
            </w:r>
          </w:p>
        </w:tc>
      </w:tr>
      <w:tr w:rsidR="0015037C" w:rsidRPr="0015037C" w14:paraId="636D26AF" w14:textId="77777777" w:rsidTr="0015037C">
        <w:trPr>
          <w:tblCellSpacing w:w="15" w:type="dxa"/>
        </w:trPr>
        <w:tc>
          <w:tcPr>
            <w:tcW w:w="0" w:type="auto"/>
            <w:vAlign w:val="center"/>
            <w:hideMark/>
          </w:tcPr>
          <w:p w14:paraId="6AB6DE1B" w14:textId="77777777" w:rsidR="0015037C" w:rsidRPr="0015037C" w:rsidRDefault="0015037C" w:rsidP="0015037C">
            <w:r w:rsidRPr="0015037C">
              <w:rPr>
                <w:b/>
                <w:bCs/>
              </w:rPr>
              <w:t>IN</w:t>
            </w:r>
          </w:p>
        </w:tc>
        <w:tc>
          <w:tcPr>
            <w:tcW w:w="0" w:type="auto"/>
            <w:vAlign w:val="center"/>
            <w:hideMark/>
          </w:tcPr>
          <w:p w14:paraId="0473A427" w14:textId="77777777" w:rsidR="0015037C" w:rsidRPr="0015037C" w:rsidRDefault="0015037C" w:rsidP="0015037C">
            <w:r w:rsidRPr="0015037C">
              <w:t>Used to check if a value matches any value in a specified list.</w:t>
            </w:r>
          </w:p>
        </w:tc>
      </w:tr>
      <w:tr w:rsidR="0015037C" w:rsidRPr="0015037C" w14:paraId="0F0C34F6" w14:textId="77777777" w:rsidTr="0015037C">
        <w:trPr>
          <w:tblCellSpacing w:w="15" w:type="dxa"/>
        </w:trPr>
        <w:tc>
          <w:tcPr>
            <w:tcW w:w="0" w:type="auto"/>
            <w:vAlign w:val="center"/>
            <w:hideMark/>
          </w:tcPr>
          <w:p w14:paraId="6D720274" w14:textId="77777777" w:rsidR="0015037C" w:rsidRPr="0015037C" w:rsidRDefault="0015037C" w:rsidP="0015037C">
            <w:r w:rsidRPr="0015037C">
              <w:rPr>
                <w:b/>
                <w:bCs/>
              </w:rPr>
              <w:t>LIKE</w:t>
            </w:r>
          </w:p>
        </w:tc>
        <w:tc>
          <w:tcPr>
            <w:tcW w:w="0" w:type="auto"/>
            <w:vAlign w:val="center"/>
            <w:hideMark/>
          </w:tcPr>
          <w:p w14:paraId="49D51826" w14:textId="77777777" w:rsidR="0015037C" w:rsidRPr="0015037C" w:rsidRDefault="0015037C" w:rsidP="0015037C">
            <w:r w:rsidRPr="0015037C">
              <w:t>Used to search for a specified pattern in a column (often used with wildcards).</w:t>
            </w:r>
          </w:p>
        </w:tc>
      </w:tr>
      <w:tr w:rsidR="0015037C" w:rsidRPr="0015037C" w14:paraId="2CD50E15" w14:textId="77777777" w:rsidTr="0015037C">
        <w:trPr>
          <w:tblCellSpacing w:w="15" w:type="dxa"/>
        </w:trPr>
        <w:tc>
          <w:tcPr>
            <w:tcW w:w="0" w:type="auto"/>
            <w:vAlign w:val="center"/>
            <w:hideMark/>
          </w:tcPr>
          <w:p w14:paraId="62587BF6" w14:textId="77777777" w:rsidR="0015037C" w:rsidRPr="0015037C" w:rsidRDefault="0015037C" w:rsidP="0015037C">
            <w:r w:rsidRPr="0015037C">
              <w:rPr>
                <w:b/>
                <w:bCs/>
              </w:rPr>
              <w:t>IS NULL</w:t>
            </w:r>
          </w:p>
        </w:tc>
        <w:tc>
          <w:tcPr>
            <w:tcW w:w="0" w:type="auto"/>
            <w:vAlign w:val="center"/>
            <w:hideMark/>
          </w:tcPr>
          <w:p w14:paraId="779867DA" w14:textId="77777777" w:rsidR="0015037C" w:rsidRPr="0015037C" w:rsidRDefault="0015037C" w:rsidP="0015037C">
            <w:r w:rsidRPr="0015037C">
              <w:t>Used to check if a value is NULL (i.e., missing or undefined).</w:t>
            </w:r>
          </w:p>
        </w:tc>
      </w:tr>
    </w:tbl>
    <w:p w14:paraId="0E7A8045" w14:textId="77777777" w:rsidR="0015037C" w:rsidRDefault="0015037C" w:rsidP="0015037C">
      <w:r>
        <w:rPr>
          <w:b/>
          <w:bCs/>
          <w:lang w:val="en-US"/>
        </w:rPr>
        <w:t>2)</w:t>
      </w:r>
      <w:r w:rsidRPr="0015037C">
        <w:t xml:space="preserve"> </w:t>
      </w:r>
    </w:p>
    <w:p w14:paraId="03930829" w14:textId="7DA90BB4" w:rsidR="0015037C" w:rsidRPr="0015037C" w:rsidRDefault="0015037C" w:rsidP="0015037C">
      <w:pPr>
        <w:rPr>
          <w:b/>
          <w:bCs/>
          <w:lang w:val="en-US"/>
        </w:rPr>
      </w:pPr>
      <w:r>
        <w:t xml:space="preserve">i) </w:t>
      </w:r>
      <w:r w:rsidRPr="0015037C">
        <w:rPr>
          <w:b/>
          <w:bCs/>
          <w:lang w:val="en-US"/>
        </w:rPr>
        <w:t>SELECT stu_name, course_id</w:t>
      </w:r>
    </w:p>
    <w:p w14:paraId="3AACCDEF" w14:textId="77777777" w:rsidR="0015037C" w:rsidRPr="0015037C" w:rsidRDefault="0015037C" w:rsidP="0015037C">
      <w:pPr>
        <w:rPr>
          <w:b/>
          <w:bCs/>
          <w:lang w:val="en-US"/>
        </w:rPr>
      </w:pPr>
      <w:r w:rsidRPr="0015037C">
        <w:rPr>
          <w:b/>
          <w:bCs/>
          <w:lang w:val="en-US"/>
        </w:rPr>
        <w:t>FROM Student</w:t>
      </w:r>
    </w:p>
    <w:p w14:paraId="745B1C13" w14:textId="126516C7" w:rsidR="0015037C" w:rsidRDefault="0015037C" w:rsidP="0015037C">
      <w:pPr>
        <w:rPr>
          <w:b/>
          <w:bCs/>
          <w:lang w:val="en-US"/>
        </w:rPr>
      </w:pPr>
      <w:r w:rsidRPr="0015037C">
        <w:rPr>
          <w:b/>
          <w:bCs/>
          <w:lang w:val="en-US"/>
        </w:rPr>
        <w:t>WHERE percentage &gt;= 60 AND percentage &lt;= 100;</w:t>
      </w:r>
    </w:p>
    <w:p w14:paraId="04C77DED" w14:textId="117CD94D" w:rsidR="0015037C" w:rsidRPr="0015037C" w:rsidRDefault="0015037C" w:rsidP="0015037C">
      <w:pPr>
        <w:rPr>
          <w:b/>
          <w:bCs/>
          <w:lang w:val="en-US"/>
        </w:rPr>
      </w:pPr>
      <w:r>
        <w:rPr>
          <w:b/>
          <w:bCs/>
          <w:lang w:val="en-US"/>
        </w:rPr>
        <w:t>ii)</w:t>
      </w:r>
      <w:r w:rsidRPr="0015037C">
        <w:t xml:space="preserve"> </w:t>
      </w:r>
      <w:r w:rsidRPr="0015037C">
        <w:rPr>
          <w:b/>
          <w:bCs/>
          <w:lang w:val="en-US"/>
        </w:rPr>
        <w:t>SELECT stu_name, course_id, Roll_no, percentage</w:t>
      </w:r>
    </w:p>
    <w:p w14:paraId="7436A79D" w14:textId="77777777" w:rsidR="0015037C" w:rsidRPr="0015037C" w:rsidRDefault="0015037C" w:rsidP="0015037C">
      <w:pPr>
        <w:rPr>
          <w:b/>
          <w:bCs/>
          <w:lang w:val="en-US"/>
        </w:rPr>
      </w:pPr>
      <w:r w:rsidRPr="0015037C">
        <w:rPr>
          <w:b/>
          <w:bCs/>
          <w:lang w:val="en-US"/>
        </w:rPr>
        <w:t>FROM Student</w:t>
      </w:r>
    </w:p>
    <w:p w14:paraId="5BDBDB0B" w14:textId="6FC92CEA" w:rsidR="0015037C" w:rsidRDefault="0015037C" w:rsidP="0015037C">
      <w:pPr>
        <w:rPr>
          <w:b/>
          <w:bCs/>
          <w:lang w:val="en-US"/>
        </w:rPr>
      </w:pPr>
      <w:r w:rsidRPr="0015037C">
        <w:rPr>
          <w:b/>
          <w:bCs/>
          <w:lang w:val="en-US"/>
        </w:rPr>
        <w:t>WHERE Roll_no &gt; 15;</w:t>
      </w:r>
    </w:p>
    <w:p w14:paraId="6146B7BC" w14:textId="77777777" w:rsidR="0015037C" w:rsidRPr="0015037C" w:rsidRDefault="0015037C" w:rsidP="0015037C">
      <w:pPr>
        <w:rPr>
          <w:b/>
          <w:bCs/>
          <w:lang w:val="en-US"/>
        </w:rPr>
      </w:pPr>
      <w:r>
        <w:rPr>
          <w:b/>
          <w:bCs/>
          <w:lang w:val="en-US"/>
        </w:rPr>
        <w:t xml:space="preserve">iii) </w:t>
      </w:r>
      <w:r w:rsidRPr="0015037C">
        <w:rPr>
          <w:b/>
          <w:bCs/>
          <w:lang w:val="en-US"/>
        </w:rPr>
        <w:t>SELECT stu_name, Roll_no</w:t>
      </w:r>
    </w:p>
    <w:p w14:paraId="7103A4CD" w14:textId="77777777" w:rsidR="0015037C" w:rsidRPr="0015037C" w:rsidRDefault="0015037C" w:rsidP="0015037C">
      <w:pPr>
        <w:rPr>
          <w:b/>
          <w:bCs/>
          <w:lang w:val="en-US"/>
        </w:rPr>
      </w:pPr>
      <w:r w:rsidRPr="0015037C">
        <w:rPr>
          <w:b/>
          <w:bCs/>
          <w:lang w:val="en-US"/>
        </w:rPr>
        <w:t>FROM Student</w:t>
      </w:r>
    </w:p>
    <w:p w14:paraId="103EB603" w14:textId="33D62FD4" w:rsidR="0015037C" w:rsidRDefault="0015037C" w:rsidP="0015037C">
      <w:pPr>
        <w:rPr>
          <w:b/>
          <w:bCs/>
          <w:lang w:val="en-US"/>
        </w:rPr>
      </w:pPr>
      <w:r w:rsidRPr="0015037C">
        <w:rPr>
          <w:b/>
          <w:bCs/>
          <w:lang w:val="en-US"/>
        </w:rPr>
        <w:t>WHERE course_id != 121;</w:t>
      </w:r>
    </w:p>
    <w:p w14:paraId="7DE5F98A" w14:textId="5DF73E5A" w:rsidR="0015037C" w:rsidRDefault="0015037C" w:rsidP="0015037C">
      <w:pPr>
        <w:rPr>
          <w:b/>
          <w:bCs/>
          <w:lang w:val="en-US"/>
        </w:rPr>
      </w:pPr>
      <w:r>
        <w:rPr>
          <w:b/>
          <w:bCs/>
          <w:lang w:val="en-US"/>
        </w:rPr>
        <w:t>9.</w:t>
      </w:r>
    </w:p>
    <w:p w14:paraId="48C3EA1A" w14:textId="2355D83E" w:rsidR="0015037C" w:rsidRPr="0015037C" w:rsidRDefault="0015037C" w:rsidP="0015037C">
      <w:pPr>
        <w:rPr>
          <w:b/>
          <w:bCs/>
          <w:lang w:val="en-US"/>
        </w:rPr>
      </w:pPr>
      <w:r>
        <w:rPr>
          <w:b/>
          <w:bCs/>
          <w:lang w:val="en-US"/>
        </w:rPr>
        <w:t>1)</w:t>
      </w:r>
      <w:r w:rsidRPr="0015037C">
        <w:t xml:space="preserve"> </w:t>
      </w:r>
      <w:r w:rsidRPr="0015037C">
        <w:rPr>
          <w:b/>
          <w:bCs/>
          <w:lang w:val="en-US"/>
        </w:rPr>
        <w:t>SELECT ename FROM emp1</w:t>
      </w:r>
    </w:p>
    <w:p w14:paraId="1EF8C81B" w14:textId="77777777" w:rsidR="0015037C" w:rsidRPr="0015037C" w:rsidRDefault="0015037C" w:rsidP="0015037C">
      <w:pPr>
        <w:rPr>
          <w:b/>
          <w:bCs/>
          <w:lang w:val="en-US"/>
        </w:rPr>
      </w:pPr>
      <w:r w:rsidRPr="0015037C">
        <w:rPr>
          <w:b/>
          <w:bCs/>
          <w:lang w:val="en-US"/>
        </w:rPr>
        <w:t>UNION ALL</w:t>
      </w:r>
    </w:p>
    <w:p w14:paraId="70CEE93F" w14:textId="4921736C" w:rsidR="0015037C" w:rsidRDefault="0015037C" w:rsidP="0015037C">
      <w:pPr>
        <w:rPr>
          <w:b/>
          <w:bCs/>
          <w:lang w:val="en-US"/>
        </w:rPr>
      </w:pPr>
      <w:r w:rsidRPr="0015037C">
        <w:rPr>
          <w:b/>
          <w:bCs/>
          <w:lang w:val="en-US"/>
        </w:rPr>
        <w:t>SELECT ename FROM emp2;</w:t>
      </w:r>
    </w:p>
    <w:p w14:paraId="781E253B" w14:textId="12AA88F0" w:rsidR="0015037C" w:rsidRPr="0015037C" w:rsidRDefault="0015037C" w:rsidP="0015037C">
      <w:pPr>
        <w:rPr>
          <w:b/>
          <w:bCs/>
          <w:lang w:val="en-US"/>
        </w:rPr>
      </w:pPr>
      <w:r>
        <w:rPr>
          <w:b/>
          <w:bCs/>
          <w:lang w:val="en-US"/>
        </w:rPr>
        <w:t>2)</w:t>
      </w:r>
      <w:r w:rsidRPr="0015037C">
        <w:t xml:space="preserve"> </w:t>
      </w:r>
      <w:r w:rsidRPr="0015037C">
        <w:rPr>
          <w:b/>
          <w:bCs/>
          <w:lang w:val="en-US"/>
        </w:rPr>
        <w:t>SELECT ename FROM emp1</w:t>
      </w:r>
    </w:p>
    <w:p w14:paraId="37874C02" w14:textId="77777777" w:rsidR="0015037C" w:rsidRPr="0015037C" w:rsidRDefault="0015037C" w:rsidP="0015037C">
      <w:pPr>
        <w:rPr>
          <w:b/>
          <w:bCs/>
          <w:lang w:val="en-US"/>
        </w:rPr>
      </w:pPr>
      <w:r w:rsidRPr="0015037C">
        <w:rPr>
          <w:b/>
          <w:bCs/>
          <w:lang w:val="en-US"/>
        </w:rPr>
        <w:t>UNION</w:t>
      </w:r>
    </w:p>
    <w:p w14:paraId="7FFB08DF" w14:textId="5C7BC111" w:rsidR="0015037C" w:rsidRDefault="0015037C" w:rsidP="0015037C">
      <w:pPr>
        <w:rPr>
          <w:b/>
          <w:bCs/>
          <w:lang w:val="en-US"/>
        </w:rPr>
      </w:pPr>
      <w:r w:rsidRPr="0015037C">
        <w:rPr>
          <w:b/>
          <w:bCs/>
          <w:lang w:val="en-US"/>
        </w:rPr>
        <w:t>SELECT ename FROM emp2;</w:t>
      </w:r>
    </w:p>
    <w:p w14:paraId="500F9D98" w14:textId="50CA9684" w:rsidR="00912BD2" w:rsidRPr="00912BD2" w:rsidRDefault="0015037C" w:rsidP="00912BD2">
      <w:pPr>
        <w:rPr>
          <w:b/>
          <w:bCs/>
          <w:lang w:val="en-US"/>
        </w:rPr>
      </w:pPr>
      <w:r>
        <w:rPr>
          <w:b/>
          <w:bCs/>
          <w:lang w:val="en-US"/>
        </w:rPr>
        <w:t>3)</w:t>
      </w:r>
      <w:r w:rsidR="00912BD2" w:rsidRPr="00912BD2">
        <w:t xml:space="preserve"> </w:t>
      </w:r>
      <w:r w:rsidR="00912BD2" w:rsidRPr="00912BD2">
        <w:rPr>
          <w:b/>
          <w:bCs/>
          <w:lang w:val="en-US"/>
        </w:rPr>
        <w:t>SELECT ename FROM emp1</w:t>
      </w:r>
    </w:p>
    <w:p w14:paraId="021DAD95" w14:textId="77777777" w:rsidR="00912BD2" w:rsidRPr="00912BD2" w:rsidRDefault="00912BD2" w:rsidP="00912BD2">
      <w:pPr>
        <w:rPr>
          <w:b/>
          <w:bCs/>
          <w:lang w:val="en-US"/>
        </w:rPr>
      </w:pPr>
      <w:r w:rsidRPr="00912BD2">
        <w:rPr>
          <w:b/>
          <w:bCs/>
          <w:lang w:val="en-US"/>
        </w:rPr>
        <w:t>INTERSECT</w:t>
      </w:r>
    </w:p>
    <w:p w14:paraId="45685FD7" w14:textId="4798ED0B" w:rsidR="0015037C" w:rsidRDefault="00912BD2" w:rsidP="00912BD2">
      <w:pPr>
        <w:rPr>
          <w:b/>
          <w:bCs/>
          <w:lang w:val="en-US"/>
        </w:rPr>
      </w:pPr>
      <w:r w:rsidRPr="00912BD2">
        <w:rPr>
          <w:b/>
          <w:bCs/>
          <w:lang w:val="en-US"/>
        </w:rPr>
        <w:t>SELECT ename FROM emp2;</w:t>
      </w:r>
    </w:p>
    <w:p w14:paraId="3C8B78C6" w14:textId="6CC3193A" w:rsidR="00912BD2" w:rsidRPr="00912BD2" w:rsidRDefault="00912BD2" w:rsidP="00912BD2">
      <w:pPr>
        <w:rPr>
          <w:b/>
          <w:bCs/>
          <w:lang w:val="en-US"/>
        </w:rPr>
      </w:pPr>
      <w:r>
        <w:rPr>
          <w:b/>
          <w:bCs/>
          <w:lang w:val="en-US"/>
        </w:rPr>
        <w:t>4)</w:t>
      </w:r>
      <w:r w:rsidRPr="00912BD2">
        <w:t xml:space="preserve"> </w:t>
      </w:r>
      <w:r w:rsidRPr="00912BD2">
        <w:rPr>
          <w:b/>
          <w:bCs/>
          <w:lang w:val="en-US"/>
        </w:rPr>
        <w:t>SELECT ename</w:t>
      </w:r>
    </w:p>
    <w:p w14:paraId="4DA51573" w14:textId="77777777" w:rsidR="00912BD2" w:rsidRPr="00912BD2" w:rsidRDefault="00912BD2" w:rsidP="00912BD2">
      <w:pPr>
        <w:rPr>
          <w:b/>
          <w:bCs/>
          <w:lang w:val="en-US"/>
        </w:rPr>
      </w:pPr>
      <w:r w:rsidRPr="00912BD2">
        <w:rPr>
          <w:b/>
          <w:bCs/>
          <w:lang w:val="en-US"/>
        </w:rPr>
        <w:t>FROM emp1</w:t>
      </w:r>
    </w:p>
    <w:p w14:paraId="5134CE98" w14:textId="77777777" w:rsidR="00912BD2" w:rsidRPr="00912BD2" w:rsidRDefault="00912BD2" w:rsidP="00912BD2">
      <w:pPr>
        <w:rPr>
          <w:b/>
          <w:bCs/>
          <w:lang w:val="en-US"/>
        </w:rPr>
      </w:pPr>
      <w:r w:rsidRPr="00912BD2">
        <w:rPr>
          <w:b/>
          <w:bCs/>
          <w:lang w:val="en-US"/>
        </w:rPr>
        <w:t>WHERE deptno IS NULL</w:t>
      </w:r>
    </w:p>
    <w:p w14:paraId="71E673AF" w14:textId="77777777" w:rsidR="00912BD2" w:rsidRPr="00912BD2" w:rsidRDefault="00912BD2" w:rsidP="00912BD2">
      <w:pPr>
        <w:rPr>
          <w:b/>
          <w:bCs/>
          <w:lang w:val="en-US"/>
        </w:rPr>
      </w:pPr>
      <w:r w:rsidRPr="00912BD2">
        <w:rPr>
          <w:b/>
          <w:bCs/>
          <w:lang w:val="en-US"/>
        </w:rPr>
        <w:t>UNION</w:t>
      </w:r>
    </w:p>
    <w:p w14:paraId="30F0F1F1" w14:textId="77777777" w:rsidR="00912BD2" w:rsidRPr="00912BD2" w:rsidRDefault="00912BD2" w:rsidP="00912BD2">
      <w:pPr>
        <w:rPr>
          <w:b/>
          <w:bCs/>
          <w:lang w:val="en-US"/>
        </w:rPr>
      </w:pPr>
      <w:r w:rsidRPr="00912BD2">
        <w:rPr>
          <w:b/>
          <w:bCs/>
          <w:lang w:val="en-US"/>
        </w:rPr>
        <w:t>SELECT ename</w:t>
      </w:r>
    </w:p>
    <w:p w14:paraId="267E7DA6" w14:textId="77777777" w:rsidR="00912BD2" w:rsidRPr="00912BD2" w:rsidRDefault="00912BD2" w:rsidP="00912BD2">
      <w:pPr>
        <w:rPr>
          <w:b/>
          <w:bCs/>
          <w:lang w:val="en-US"/>
        </w:rPr>
      </w:pPr>
      <w:r w:rsidRPr="00912BD2">
        <w:rPr>
          <w:b/>
          <w:bCs/>
          <w:lang w:val="en-US"/>
        </w:rPr>
        <w:lastRenderedPageBreak/>
        <w:t>FROM emp2</w:t>
      </w:r>
    </w:p>
    <w:p w14:paraId="36523096" w14:textId="5DA70DA3" w:rsidR="00912BD2" w:rsidRDefault="00912BD2" w:rsidP="00912BD2">
      <w:pPr>
        <w:rPr>
          <w:b/>
          <w:bCs/>
          <w:lang w:val="en-US"/>
        </w:rPr>
      </w:pPr>
      <w:r w:rsidRPr="00912BD2">
        <w:rPr>
          <w:b/>
          <w:bCs/>
          <w:lang w:val="en-US"/>
        </w:rPr>
        <w:t>WHERE deptno IS NULL;</w:t>
      </w:r>
    </w:p>
    <w:p w14:paraId="3ED6E947" w14:textId="6641BAEF" w:rsidR="00912BD2" w:rsidRDefault="00912BD2" w:rsidP="00912BD2">
      <w:pPr>
        <w:rPr>
          <w:b/>
          <w:bCs/>
          <w:lang w:val="en-US"/>
        </w:rPr>
      </w:pPr>
      <w:r>
        <w:rPr>
          <w:b/>
          <w:bCs/>
          <w:lang w:val="en-US"/>
        </w:rPr>
        <w:t>10.</w:t>
      </w:r>
    </w:p>
    <w:p w14:paraId="4D52FC88" w14:textId="13644D91" w:rsidR="00912BD2" w:rsidRDefault="00912BD2" w:rsidP="00912BD2">
      <w:pPr>
        <w:rPr>
          <w:b/>
          <w:bCs/>
          <w:lang w:val="en-US"/>
        </w:rPr>
      </w:pPr>
      <w:r>
        <w:rPr>
          <w:b/>
          <w:bCs/>
          <w:lang w:val="en-US"/>
        </w:rPr>
        <w:t>1)</w:t>
      </w:r>
      <w:r w:rsidRPr="00912BD2">
        <w:t xml:space="preserve"> </w:t>
      </w:r>
      <w:r w:rsidRPr="00912BD2">
        <w:rPr>
          <w:b/>
          <w:bCs/>
          <w:lang w:val="en-US"/>
        </w:rPr>
        <w:t>SELECT CONCAT('Jay', 'IITB') FROM Dual;</w:t>
      </w:r>
    </w:p>
    <w:p w14:paraId="4EBB3B3C" w14:textId="6E1B9753" w:rsidR="00912BD2" w:rsidRDefault="00912BD2" w:rsidP="00912BD2">
      <w:pPr>
        <w:rPr>
          <w:b/>
          <w:bCs/>
          <w:lang w:val="en-US"/>
        </w:rPr>
      </w:pPr>
      <w:r w:rsidRPr="00912BD2">
        <w:rPr>
          <w:b/>
          <w:bCs/>
          <w:lang w:val="en-US"/>
        </w:rPr>
        <w:t>JayIITB</w:t>
      </w:r>
    </w:p>
    <w:p w14:paraId="33060BDC" w14:textId="7E2BA72E" w:rsidR="00912BD2" w:rsidRDefault="00912BD2" w:rsidP="00912BD2">
      <w:pPr>
        <w:rPr>
          <w:b/>
          <w:bCs/>
          <w:lang w:val="en-US"/>
        </w:rPr>
      </w:pPr>
      <w:r>
        <w:rPr>
          <w:b/>
          <w:bCs/>
          <w:lang w:val="en-US"/>
        </w:rPr>
        <w:t>2)</w:t>
      </w:r>
      <w:r w:rsidRPr="00912BD2">
        <w:t xml:space="preserve"> </w:t>
      </w:r>
      <w:r w:rsidRPr="00912BD2">
        <w:rPr>
          <w:b/>
          <w:bCs/>
          <w:lang w:val="en-US"/>
        </w:rPr>
        <w:t>SELECT LTRIM('Shreya', 's') FROM Dual;</w:t>
      </w:r>
    </w:p>
    <w:p w14:paraId="460FB592" w14:textId="108AE53A" w:rsidR="00912BD2" w:rsidRDefault="00912BD2" w:rsidP="00912BD2">
      <w:pPr>
        <w:rPr>
          <w:b/>
          <w:bCs/>
          <w:lang w:val="en-US"/>
        </w:rPr>
      </w:pPr>
      <w:r w:rsidRPr="00912BD2">
        <w:rPr>
          <w:b/>
          <w:bCs/>
          <w:lang w:val="en-US"/>
        </w:rPr>
        <w:t>Shreya</w:t>
      </w:r>
    </w:p>
    <w:p w14:paraId="04FD0995" w14:textId="6D7AFFC9" w:rsidR="00912BD2" w:rsidRDefault="00912BD2" w:rsidP="00912BD2">
      <w:pPr>
        <w:rPr>
          <w:b/>
          <w:bCs/>
          <w:lang w:val="en-US"/>
        </w:rPr>
      </w:pPr>
      <w:r>
        <w:rPr>
          <w:b/>
          <w:bCs/>
          <w:lang w:val="en-US"/>
        </w:rPr>
        <w:t>3)</w:t>
      </w:r>
      <w:r w:rsidRPr="00912BD2">
        <w:t xml:space="preserve"> </w:t>
      </w:r>
      <w:r w:rsidRPr="00912BD2">
        <w:rPr>
          <w:b/>
          <w:bCs/>
          <w:lang w:val="en-US"/>
        </w:rPr>
        <w:t>SELECT UPPER('raj') FROM Dual;</w:t>
      </w:r>
    </w:p>
    <w:p w14:paraId="61EA5C03" w14:textId="2FEB71F2" w:rsidR="00912BD2" w:rsidRDefault="00912BD2" w:rsidP="00912BD2">
      <w:pPr>
        <w:rPr>
          <w:b/>
          <w:bCs/>
          <w:lang w:val="en-US"/>
        </w:rPr>
      </w:pPr>
      <w:r w:rsidRPr="00912BD2">
        <w:rPr>
          <w:b/>
          <w:bCs/>
          <w:lang w:val="en-US"/>
        </w:rPr>
        <w:t>RAJ</w:t>
      </w:r>
    </w:p>
    <w:p w14:paraId="07E2BC6D" w14:textId="759FD68B" w:rsidR="00912BD2" w:rsidRDefault="00912BD2" w:rsidP="00912BD2">
      <w:pPr>
        <w:rPr>
          <w:b/>
          <w:bCs/>
          <w:lang w:val="en-US"/>
        </w:rPr>
      </w:pPr>
      <w:r>
        <w:rPr>
          <w:b/>
          <w:bCs/>
          <w:lang w:val="en-US"/>
        </w:rPr>
        <w:t>4)</w:t>
      </w:r>
      <w:r w:rsidRPr="00912BD2">
        <w:t xml:space="preserve"> </w:t>
      </w:r>
      <w:r w:rsidRPr="00912BD2">
        <w:rPr>
          <w:b/>
          <w:bCs/>
          <w:lang w:val="en-US"/>
        </w:rPr>
        <w:t>SELECT RPAD('HR', 10, '*') FROM Dual;</w:t>
      </w:r>
    </w:p>
    <w:p w14:paraId="01301129" w14:textId="03297D9D" w:rsidR="00912BD2" w:rsidRDefault="00912BD2" w:rsidP="00912BD2">
      <w:pPr>
        <w:rPr>
          <w:b/>
          <w:bCs/>
          <w:lang w:val="en-US"/>
        </w:rPr>
      </w:pPr>
      <w:r w:rsidRPr="00912BD2">
        <w:rPr>
          <w:b/>
          <w:bCs/>
          <w:lang w:val="en-US"/>
        </w:rPr>
        <w:t>HR*******</w:t>
      </w:r>
    </w:p>
    <w:p w14:paraId="35E47FBC" w14:textId="03ACD6D5" w:rsidR="00912BD2" w:rsidRDefault="00912BD2" w:rsidP="00912BD2">
      <w:pPr>
        <w:rPr>
          <w:b/>
          <w:bCs/>
          <w:lang w:val="en-US"/>
        </w:rPr>
      </w:pPr>
      <w:r>
        <w:rPr>
          <w:b/>
          <w:bCs/>
          <w:lang w:val="en-US"/>
        </w:rPr>
        <w:t>11.</w:t>
      </w:r>
    </w:p>
    <w:p w14:paraId="33E93E5A" w14:textId="58441032" w:rsidR="00912BD2" w:rsidRPr="00912BD2" w:rsidRDefault="00912BD2" w:rsidP="00912BD2">
      <w:pPr>
        <w:rPr>
          <w:b/>
          <w:bCs/>
          <w:lang w:val="en-US"/>
        </w:rPr>
      </w:pPr>
      <w:r>
        <w:rPr>
          <w:b/>
          <w:bCs/>
          <w:lang w:val="en-US"/>
        </w:rPr>
        <w:t>1)</w:t>
      </w:r>
      <w:r w:rsidRPr="00912BD2">
        <w:t xml:space="preserve"> </w:t>
      </w:r>
      <w:r w:rsidRPr="00912BD2">
        <w:rPr>
          <w:b/>
          <w:bCs/>
          <w:lang w:val="en-US"/>
        </w:rPr>
        <w:t>SELECT POWER(12, 3) AS cube_12 FROM Dual;</w:t>
      </w:r>
      <w:r>
        <w:rPr>
          <w:b/>
          <w:bCs/>
          <w:lang w:val="en-US"/>
        </w:rPr>
        <w:t xml:space="preserve">         output—1728</w:t>
      </w:r>
    </w:p>
    <w:p w14:paraId="2CAF693A" w14:textId="2496A578" w:rsidR="00912BD2" w:rsidRPr="00912BD2" w:rsidRDefault="00912BD2" w:rsidP="00912BD2">
      <w:pPr>
        <w:rPr>
          <w:b/>
          <w:bCs/>
          <w:lang w:val="en-US"/>
        </w:rPr>
      </w:pPr>
      <w:r w:rsidRPr="00912BD2">
        <w:rPr>
          <w:b/>
          <w:bCs/>
          <w:lang w:val="en-US"/>
        </w:rPr>
        <w:t>SELECT POWER(14, 3) AS cube_14 FROM Dual;</w:t>
      </w:r>
      <w:r>
        <w:rPr>
          <w:b/>
          <w:bCs/>
          <w:lang w:val="en-US"/>
        </w:rPr>
        <w:tab/>
      </w:r>
      <w:r>
        <w:rPr>
          <w:b/>
          <w:bCs/>
          <w:lang w:val="en-US"/>
        </w:rPr>
        <w:tab/>
        <w:t>output--2744</w:t>
      </w:r>
    </w:p>
    <w:p w14:paraId="46DC63B4" w14:textId="2825376A" w:rsidR="00912BD2" w:rsidRDefault="00912BD2" w:rsidP="00912BD2">
      <w:pPr>
        <w:rPr>
          <w:b/>
          <w:bCs/>
          <w:lang w:val="en-US"/>
        </w:rPr>
      </w:pPr>
      <w:r w:rsidRPr="00912BD2">
        <w:rPr>
          <w:b/>
          <w:bCs/>
          <w:lang w:val="en-US"/>
        </w:rPr>
        <w:t>SELECT POWER(16, 3) AS cube_16 FROM Dual;</w:t>
      </w:r>
      <w:r>
        <w:rPr>
          <w:b/>
          <w:bCs/>
          <w:lang w:val="en-US"/>
        </w:rPr>
        <w:tab/>
      </w:r>
      <w:r>
        <w:rPr>
          <w:b/>
          <w:bCs/>
          <w:lang w:val="en-US"/>
        </w:rPr>
        <w:tab/>
        <w:t>output--4096</w:t>
      </w:r>
    </w:p>
    <w:p w14:paraId="74F60152" w14:textId="64FFC855" w:rsidR="00912BD2" w:rsidRPr="00912BD2" w:rsidRDefault="00912BD2" w:rsidP="00912BD2">
      <w:pPr>
        <w:rPr>
          <w:b/>
          <w:bCs/>
          <w:lang w:val="en-US"/>
        </w:rPr>
      </w:pPr>
      <w:r>
        <w:rPr>
          <w:b/>
          <w:bCs/>
          <w:lang w:val="en-US"/>
        </w:rPr>
        <w:t>2)</w:t>
      </w:r>
      <w:r w:rsidRPr="00912BD2">
        <w:t xml:space="preserve"> </w:t>
      </w:r>
      <w:r w:rsidRPr="00912BD2">
        <w:rPr>
          <w:b/>
          <w:bCs/>
          <w:lang w:val="en-US"/>
        </w:rPr>
        <w:t>SELECT empno, ename, sal, CEIL(sal) AS rounded_sal</w:t>
      </w:r>
    </w:p>
    <w:p w14:paraId="550D055E" w14:textId="1C9D98E8" w:rsidR="00912BD2" w:rsidRDefault="00912BD2" w:rsidP="00912BD2">
      <w:pPr>
        <w:rPr>
          <w:b/>
          <w:bCs/>
          <w:lang w:val="en-US"/>
        </w:rPr>
      </w:pPr>
      <w:r w:rsidRPr="00912BD2">
        <w:rPr>
          <w:b/>
          <w:bCs/>
          <w:lang w:val="en-US"/>
        </w:rPr>
        <w:t>FROM emp;</w:t>
      </w:r>
    </w:p>
    <w:p w14:paraId="585EF2BE" w14:textId="25113645" w:rsidR="00912BD2" w:rsidRPr="00912BD2" w:rsidRDefault="00912BD2" w:rsidP="00912BD2">
      <w:pPr>
        <w:rPr>
          <w:b/>
          <w:bCs/>
          <w:lang w:val="en-US"/>
        </w:rPr>
      </w:pPr>
      <w:r>
        <w:rPr>
          <w:b/>
          <w:bCs/>
          <w:lang w:val="en-US"/>
        </w:rPr>
        <w:t>3)</w:t>
      </w:r>
      <w:r w:rsidRPr="00912BD2">
        <w:t xml:space="preserve"> </w:t>
      </w:r>
      <w:r w:rsidRPr="00912BD2">
        <w:rPr>
          <w:b/>
          <w:bCs/>
          <w:lang w:val="en-US"/>
        </w:rPr>
        <w:t>SELECT ROUND(123.456, 2) FROM Dual;  -- Output: 123.46</w:t>
      </w:r>
    </w:p>
    <w:p w14:paraId="1D4D7256" w14:textId="4D934029" w:rsidR="00912BD2" w:rsidRDefault="00912BD2" w:rsidP="00912BD2">
      <w:pPr>
        <w:rPr>
          <w:b/>
          <w:bCs/>
          <w:lang w:val="en-US"/>
        </w:rPr>
      </w:pPr>
      <w:r w:rsidRPr="00912BD2">
        <w:rPr>
          <w:b/>
          <w:bCs/>
          <w:lang w:val="en-US"/>
        </w:rPr>
        <w:t>SELECT ROUND(123.454, 2) FROM Dual;  -- Output: 123.45</w:t>
      </w:r>
    </w:p>
    <w:p w14:paraId="4A1BD1AD" w14:textId="685DCD72" w:rsidR="005C3368" w:rsidRDefault="005C3368" w:rsidP="00912BD2">
      <w:pPr>
        <w:rPr>
          <w:b/>
          <w:bCs/>
          <w:lang w:val="en-US"/>
        </w:rPr>
      </w:pPr>
      <w:r>
        <w:rPr>
          <w:b/>
          <w:bCs/>
          <w:lang w:val="en-US"/>
        </w:rPr>
        <w:t>and</w:t>
      </w:r>
    </w:p>
    <w:p w14:paraId="7833F476" w14:textId="77777777" w:rsidR="005C3368" w:rsidRPr="005C3368" w:rsidRDefault="005C3368" w:rsidP="005C3368">
      <w:pPr>
        <w:rPr>
          <w:b/>
          <w:bCs/>
          <w:lang w:val="en-US"/>
        </w:rPr>
      </w:pPr>
      <w:r w:rsidRPr="005C3368">
        <w:rPr>
          <w:b/>
          <w:bCs/>
          <w:lang w:val="en-US"/>
        </w:rPr>
        <w:t>SELECT TRUNC(123.456, 2) FROM Dual;  -- Output: 123.45</w:t>
      </w:r>
    </w:p>
    <w:p w14:paraId="0D65848F" w14:textId="7C365A1C" w:rsidR="005C3368" w:rsidRDefault="005C3368" w:rsidP="005C3368">
      <w:pPr>
        <w:rPr>
          <w:b/>
          <w:bCs/>
          <w:lang w:val="en-US"/>
        </w:rPr>
      </w:pPr>
      <w:r w:rsidRPr="005C3368">
        <w:rPr>
          <w:b/>
          <w:bCs/>
          <w:lang w:val="en-US"/>
        </w:rPr>
        <w:t>SELECT TRUNC(123.454, 2) FROM Dual;  -- Output: 123.45</w:t>
      </w:r>
    </w:p>
    <w:p w14:paraId="3188D412" w14:textId="52DD9206" w:rsidR="005C3368" w:rsidRPr="005C3368" w:rsidRDefault="00912BD2" w:rsidP="005C3368">
      <w:pPr>
        <w:rPr>
          <w:b/>
          <w:bCs/>
          <w:lang w:val="en-US"/>
        </w:rPr>
      </w:pPr>
      <w:r>
        <w:rPr>
          <w:b/>
          <w:bCs/>
          <w:lang w:val="en-US"/>
        </w:rPr>
        <w:t>4)</w:t>
      </w:r>
      <w:r w:rsidR="005C3368" w:rsidRPr="005C3368">
        <w:t xml:space="preserve"> </w:t>
      </w:r>
      <w:r w:rsidR="005C3368" w:rsidRPr="005C3368">
        <w:rPr>
          <w:b/>
          <w:bCs/>
          <w:lang w:val="en-US"/>
        </w:rPr>
        <w:t>SELECT FLOOR(123.67) FROM Dual;  -- Output: 123</w:t>
      </w:r>
    </w:p>
    <w:p w14:paraId="3C579045" w14:textId="693C8C41" w:rsidR="00912BD2" w:rsidRDefault="005C3368" w:rsidP="005C3368">
      <w:pPr>
        <w:rPr>
          <w:b/>
          <w:bCs/>
          <w:lang w:val="en-US"/>
        </w:rPr>
      </w:pPr>
      <w:r w:rsidRPr="005C3368">
        <w:rPr>
          <w:b/>
          <w:bCs/>
          <w:lang w:val="en-US"/>
        </w:rPr>
        <w:t>SELECT FLOOR(123.99) FROM Dual;  -- Output: 123</w:t>
      </w:r>
    </w:p>
    <w:p w14:paraId="0BB59A59" w14:textId="10B16845" w:rsidR="005C3368" w:rsidRDefault="005C3368" w:rsidP="005C3368">
      <w:pPr>
        <w:rPr>
          <w:b/>
          <w:bCs/>
          <w:lang w:val="en-US"/>
        </w:rPr>
      </w:pPr>
      <w:r>
        <w:rPr>
          <w:b/>
          <w:bCs/>
          <w:lang w:val="en-US"/>
        </w:rPr>
        <w:t>And</w:t>
      </w:r>
    </w:p>
    <w:p w14:paraId="1B593AB7" w14:textId="77777777" w:rsidR="005C3368" w:rsidRPr="005C3368" w:rsidRDefault="005C3368" w:rsidP="005C3368">
      <w:pPr>
        <w:rPr>
          <w:b/>
          <w:bCs/>
          <w:lang w:val="en-US"/>
        </w:rPr>
      </w:pPr>
      <w:r w:rsidRPr="005C3368">
        <w:rPr>
          <w:b/>
          <w:bCs/>
          <w:lang w:val="en-US"/>
        </w:rPr>
        <w:t>SELECT CEIL(123.67) FROM Dual;  -- Output: 124</w:t>
      </w:r>
    </w:p>
    <w:p w14:paraId="2EAF16C4" w14:textId="492E364D" w:rsidR="005C3368" w:rsidRDefault="005C3368" w:rsidP="005C3368">
      <w:pPr>
        <w:rPr>
          <w:b/>
          <w:bCs/>
          <w:lang w:val="en-US"/>
        </w:rPr>
      </w:pPr>
      <w:r w:rsidRPr="005C3368">
        <w:rPr>
          <w:b/>
          <w:bCs/>
          <w:lang w:val="en-US"/>
        </w:rPr>
        <w:t>SELECT CEIL(123.01) FROM Dual;  -- Output: 124</w:t>
      </w:r>
    </w:p>
    <w:p w14:paraId="70BAA4E5" w14:textId="1A870923" w:rsidR="005C3368" w:rsidRDefault="005C3368" w:rsidP="005C3368">
      <w:pPr>
        <w:rPr>
          <w:b/>
          <w:bCs/>
          <w:lang w:val="en-US"/>
        </w:rPr>
      </w:pPr>
      <w:r>
        <w:rPr>
          <w:b/>
          <w:bCs/>
          <w:lang w:val="en-US"/>
        </w:rPr>
        <w:t>12.</w:t>
      </w:r>
    </w:p>
    <w:p w14:paraId="48D7FD74" w14:textId="2092E5B4" w:rsidR="005C3368" w:rsidRDefault="005C3368" w:rsidP="005C3368">
      <w:pPr>
        <w:rPr>
          <w:b/>
          <w:bCs/>
          <w:lang w:val="en-US"/>
        </w:rPr>
      </w:pPr>
      <w:r>
        <w:rPr>
          <w:b/>
          <w:bCs/>
          <w:lang w:val="en-US"/>
        </w:rPr>
        <w:t>1)</w:t>
      </w:r>
      <w:r w:rsidRPr="005C3368">
        <w:t xml:space="preserve"> </w:t>
      </w:r>
      <w:r w:rsidRPr="005C3368">
        <w:rPr>
          <w:b/>
          <w:bCs/>
          <w:lang w:val="en-US"/>
        </w:rPr>
        <w:t>SELECT SYSDATE FROM Dual;</w:t>
      </w:r>
      <w:r>
        <w:rPr>
          <w:b/>
          <w:bCs/>
          <w:lang w:val="en-US"/>
        </w:rPr>
        <w:tab/>
      </w:r>
      <w:r>
        <w:rPr>
          <w:b/>
          <w:bCs/>
          <w:lang w:val="en-US"/>
        </w:rPr>
        <w:tab/>
      </w:r>
      <w:r w:rsidRPr="005C3368">
        <w:rPr>
          <w:b/>
          <w:bCs/>
          <w:lang w:val="en-US"/>
        </w:rPr>
        <w:t>SYSDATE</w:t>
      </w:r>
      <w:r>
        <w:rPr>
          <w:b/>
          <w:bCs/>
          <w:lang w:val="en-US"/>
        </w:rPr>
        <w:t xml:space="preserve">  </w:t>
      </w:r>
      <w:r w:rsidRPr="005C3368">
        <w:rPr>
          <w:b/>
          <w:bCs/>
          <w:lang w:val="en-US"/>
        </w:rPr>
        <w:t>22-NOV-24 10:30:15</w:t>
      </w:r>
    </w:p>
    <w:p w14:paraId="3F7A88D1" w14:textId="41D96825" w:rsidR="005C3368" w:rsidRDefault="005C3368" w:rsidP="005C3368">
      <w:pPr>
        <w:rPr>
          <w:b/>
          <w:bCs/>
          <w:lang w:val="en-US"/>
        </w:rPr>
      </w:pPr>
      <w:r>
        <w:rPr>
          <w:b/>
          <w:bCs/>
          <w:lang w:val="en-US"/>
        </w:rPr>
        <w:t>2)</w:t>
      </w:r>
      <w:r w:rsidRPr="005C3368">
        <w:t xml:space="preserve"> </w:t>
      </w:r>
      <w:r w:rsidRPr="005C3368">
        <w:rPr>
          <w:b/>
          <w:bCs/>
          <w:lang w:val="en-US"/>
        </w:rPr>
        <w:t>SELECT LAST_DAY(SYSDATE) FROM Dual;</w:t>
      </w:r>
      <w:r>
        <w:rPr>
          <w:b/>
          <w:bCs/>
          <w:lang w:val="en-US"/>
        </w:rPr>
        <w:tab/>
      </w:r>
      <w:r w:rsidRPr="005C3368">
        <w:rPr>
          <w:b/>
          <w:bCs/>
          <w:lang w:val="en-US"/>
        </w:rPr>
        <w:t>LAST_DAY(SYSDATE)</w:t>
      </w:r>
      <w:r>
        <w:rPr>
          <w:b/>
          <w:bCs/>
          <w:lang w:val="en-US"/>
        </w:rPr>
        <w:t xml:space="preserve"> </w:t>
      </w:r>
      <w:r w:rsidRPr="005C3368">
        <w:rPr>
          <w:b/>
          <w:bCs/>
          <w:lang w:val="en-US"/>
        </w:rPr>
        <w:t>30-NOV-24</w:t>
      </w:r>
    </w:p>
    <w:p w14:paraId="0E337E4E" w14:textId="77777777" w:rsidR="005C3368" w:rsidRPr="005C3368" w:rsidRDefault="005C3368" w:rsidP="005C3368">
      <w:pPr>
        <w:rPr>
          <w:b/>
          <w:bCs/>
          <w:lang w:val="en-US"/>
        </w:rPr>
      </w:pPr>
      <w:r>
        <w:rPr>
          <w:b/>
          <w:bCs/>
          <w:lang w:val="en-US"/>
        </w:rPr>
        <w:lastRenderedPageBreak/>
        <w:t xml:space="preserve">3) </w:t>
      </w:r>
      <w:r w:rsidRPr="005C3368">
        <w:rPr>
          <w:b/>
          <w:bCs/>
          <w:lang w:val="en-US"/>
        </w:rPr>
        <w:t>The MONTHS_BETWEEN() function calculates the number of months between two dates. It returns a positive or negative number depending on the order of the dates.</w:t>
      </w:r>
    </w:p>
    <w:p w14:paraId="68812D55" w14:textId="77777777" w:rsidR="005C3368" w:rsidRPr="005C3368" w:rsidRDefault="005C3368" w:rsidP="005C3368">
      <w:pPr>
        <w:rPr>
          <w:b/>
          <w:bCs/>
          <w:lang w:val="en-US"/>
        </w:rPr>
      </w:pPr>
    </w:p>
    <w:p w14:paraId="3EB4FC28" w14:textId="77777777" w:rsidR="005C3368" w:rsidRPr="005C3368" w:rsidRDefault="005C3368" w:rsidP="005C3368">
      <w:pPr>
        <w:rPr>
          <w:b/>
          <w:bCs/>
          <w:lang w:val="en-US"/>
        </w:rPr>
      </w:pPr>
      <w:r w:rsidRPr="005C3368">
        <w:rPr>
          <w:b/>
          <w:bCs/>
          <w:lang w:val="en-US"/>
        </w:rPr>
        <w:t>Syntax:</w:t>
      </w:r>
    </w:p>
    <w:p w14:paraId="403A620C" w14:textId="77777777" w:rsidR="005C3368" w:rsidRPr="005C3368" w:rsidRDefault="005C3368" w:rsidP="005C3368">
      <w:pPr>
        <w:rPr>
          <w:b/>
          <w:bCs/>
          <w:lang w:val="en-US"/>
        </w:rPr>
      </w:pPr>
      <w:r w:rsidRPr="005C3368">
        <w:rPr>
          <w:b/>
          <w:bCs/>
          <w:lang w:val="en-US"/>
        </w:rPr>
        <w:t>sql</w:t>
      </w:r>
    </w:p>
    <w:p w14:paraId="1AD04632" w14:textId="77777777" w:rsidR="005C3368" w:rsidRPr="005C3368" w:rsidRDefault="005C3368" w:rsidP="005C3368">
      <w:pPr>
        <w:rPr>
          <w:b/>
          <w:bCs/>
          <w:lang w:val="en-US"/>
        </w:rPr>
      </w:pPr>
      <w:r w:rsidRPr="005C3368">
        <w:rPr>
          <w:b/>
          <w:bCs/>
          <w:lang w:val="en-US"/>
        </w:rPr>
        <w:t>Copy code</w:t>
      </w:r>
    </w:p>
    <w:p w14:paraId="4321ABDA" w14:textId="77777777" w:rsidR="005C3368" w:rsidRPr="005C3368" w:rsidRDefault="005C3368" w:rsidP="005C3368">
      <w:pPr>
        <w:rPr>
          <w:b/>
          <w:bCs/>
          <w:lang w:val="en-US"/>
        </w:rPr>
      </w:pPr>
      <w:r w:rsidRPr="005C3368">
        <w:rPr>
          <w:b/>
          <w:bCs/>
          <w:lang w:val="en-US"/>
        </w:rPr>
        <w:t>MONTHS_BETWEEN(date1, date2)</w:t>
      </w:r>
    </w:p>
    <w:p w14:paraId="7DCAB32B" w14:textId="77777777" w:rsidR="005C3368" w:rsidRPr="005C3368" w:rsidRDefault="005C3368" w:rsidP="005C3368">
      <w:pPr>
        <w:rPr>
          <w:b/>
          <w:bCs/>
          <w:lang w:val="en-US"/>
        </w:rPr>
      </w:pPr>
      <w:r w:rsidRPr="005C3368">
        <w:rPr>
          <w:b/>
          <w:bCs/>
          <w:lang w:val="en-US"/>
        </w:rPr>
        <w:t>date1: The first date.</w:t>
      </w:r>
    </w:p>
    <w:p w14:paraId="644864D1" w14:textId="77777777" w:rsidR="005C3368" w:rsidRPr="005C3368" w:rsidRDefault="005C3368" w:rsidP="005C3368">
      <w:pPr>
        <w:rPr>
          <w:b/>
          <w:bCs/>
          <w:lang w:val="en-US"/>
        </w:rPr>
      </w:pPr>
      <w:r w:rsidRPr="005C3368">
        <w:rPr>
          <w:b/>
          <w:bCs/>
          <w:lang w:val="en-US"/>
        </w:rPr>
        <w:t>date2: The second date.</w:t>
      </w:r>
    </w:p>
    <w:p w14:paraId="48508ADB" w14:textId="77777777" w:rsidR="005C3368" w:rsidRPr="005C3368" w:rsidRDefault="005C3368" w:rsidP="005C3368">
      <w:pPr>
        <w:rPr>
          <w:b/>
          <w:bCs/>
          <w:lang w:val="en-US"/>
        </w:rPr>
      </w:pPr>
      <w:r w:rsidRPr="005C3368">
        <w:rPr>
          <w:b/>
          <w:bCs/>
          <w:lang w:val="en-US"/>
        </w:rPr>
        <w:t>Example:</w:t>
      </w:r>
    </w:p>
    <w:p w14:paraId="79393515" w14:textId="72B8AF58" w:rsidR="005C3368" w:rsidRDefault="005C3368" w:rsidP="005C3368">
      <w:pPr>
        <w:rPr>
          <w:b/>
          <w:bCs/>
          <w:lang w:val="en-US"/>
        </w:rPr>
      </w:pPr>
      <w:r w:rsidRPr="005C3368">
        <w:rPr>
          <w:b/>
          <w:bCs/>
          <w:lang w:val="en-US"/>
        </w:rPr>
        <w:t>Let's say you want to calculate the number of months between a birthdate (01-JAN-2000) and today's date (SYSDATE):</w:t>
      </w:r>
    </w:p>
    <w:p w14:paraId="547DDA36" w14:textId="25B8E1EC" w:rsidR="005C3368" w:rsidRDefault="005C3368" w:rsidP="005C3368">
      <w:pPr>
        <w:rPr>
          <w:b/>
          <w:bCs/>
          <w:lang w:val="en-US"/>
        </w:rPr>
      </w:pPr>
      <w:r w:rsidRPr="005C3368">
        <w:rPr>
          <w:b/>
          <w:bCs/>
          <w:lang w:val="en-US"/>
        </w:rPr>
        <w:t>SELECT MONTHS_BETWEEN(SYSDATE, TO_DATE('01-JAN-2000', 'DD-MON-YYYY')) AS months_diff FROM Dual;</w:t>
      </w:r>
    </w:p>
    <w:p w14:paraId="1AC0EEFF" w14:textId="4269CDA6" w:rsidR="005C3368" w:rsidRDefault="005C3368" w:rsidP="005C3368">
      <w:pPr>
        <w:rPr>
          <w:b/>
          <w:bCs/>
          <w:lang w:val="en-US"/>
        </w:rPr>
      </w:pPr>
      <w:r>
        <w:rPr>
          <w:b/>
          <w:bCs/>
          <w:lang w:val="en-US"/>
        </w:rPr>
        <w:t>4)</w:t>
      </w:r>
      <w:r w:rsidRPr="005C3368">
        <w:t xml:space="preserve"> </w:t>
      </w:r>
      <w:r w:rsidRPr="005C3368">
        <w:rPr>
          <w:b/>
          <w:bCs/>
          <w:lang w:val="en-US"/>
        </w:rPr>
        <w:t>SELECT FLOOR(MONTHS_BETWEEN(SYSDATE, TO_DATE('01-JAN-1990', 'DD-MON-YYYY')) / 12) AS age_years FROM Dual;</w:t>
      </w:r>
    </w:p>
    <w:p w14:paraId="478B7011" w14:textId="6681F905" w:rsidR="005C3368" w:rsidRDefault="005C3368" w:rsidP="005C3368">
      <w:pPr>
        <w:rPr>
          <w:b/>
          <w:bCs/>
          <w:lang w:val="en-US"/>
        </w:rPr>
      </w:pPr>
      <w:r w:rsidRPr="005C3368">
        <w:rPr>
          <w:b/>
          <w:bCs/>
          <w:lang w:val="en-US"/>
        </w:rPr>
        <w:t>AGE_YEARS</w:t>
      </w:r>
      <w:r>
        <w:rPr>
          <w:b/>
          <w:bCs/>
          <w:lang w:val="en-US"/>
        </w:rPr>
        <w:t xml:space="preserve">  </w:t>
      </w:r>
      <w:r w:rsidRPr="005C3368">
        <w:rPr>
          <w:b/>
          <w:bCs/>
          <w:lang w:val="en-US"/>
        </w:rPr>
        <w:t>34</w:t>
      </w:r>
    </w:p>
    <w:p w14:paraId="2D2983A2" w14:textId="7A5FEA8F" w:rsidR="005C3368" w:rsidRDefault="005C3368" w:rsidP="005C3368">
      <w:pPr>
        <w:rPr>
          <w:b/>
          <w:bCs/>
          <w:lang w:val="en-US"/>
        </w:rPr>
      </w:pPr>
      <w:r>
        <w:rPr>
          <w:b/>
          <w:bCs/>
          <w:lang w:val="en-US"/>
        </w:rPr>
        <w:t>13.</w:t>
      </w:r>
    </w:p>
    <w:p w14:paraId="2CB39B1A" w14:textId="224D2256" w:rsidR="005C3368" w:rsidRPr="005C3368" w:rsidRDefault="005C3368" w:rsidP="005C3368">
      <w:pPr>
        <w:rPr>
          <w:b/>
          <w:bCs/>
          <w:lang w:val="en-US"/>
        </w:rPr>
      </w:pPr>
      <w:r>
        <w:rPr>
          <w:b/>
          <w:bCs/>
          <w:lang w:val="en-US"/>
        </w:rPr>
        <w:t>1)</w:t>
      </w:r>
      <w:r w:rsidRPr="005C3368">
        <w:t xml:space="preserve"> </w:t>
      </w:r>
      <w:r w:rsidRPr="005C3368">
        <w:rPr>
          <w:b/>
          <w:bCs/>
          <w:lang w:val="en-US"/>
        </w:rPr>
        <w:t xml:space="preserve">SELECT </w:t>
      </w:r>
    </w:p>
    <w:p w14:paraId="01521050" w14:textId="77777777" w:rsidR="005C3368" w:rsidRPr="005C3368" w:rsidRDefault="005C3368" w:rsidP="005C3368">
      <w:pPr>
        <w:rPr>
          <w:b/>
          <w:bCs/>
          <w:lang w:val="en-US"/>
        </w:rPr>
      </w:pPr>
      <w:r w:rsidRPr="005C3368">
        <w:rPr>
          <w:b/>
          <w:bCs/>
          <w:lang w:val="en-US"/>
        </w:rPr>
        <w:t xml:space="preserve">    MIN(sal) AS Minimum,</w:t>
      </w:r>
    </w:p>
    <w:p w14:paraId="444874B3" w14:textId="77777777" w:rsidR="005C3368" w:rsidRPr="005C3368" w:rsidRDefault="005C3368" w:rsidP="005C3368">
      <w:pPr>
        <w:rPr>
          <w:b/>
          <w:bCs/>
          <w:lang w:val="en-US"/>
        </w:rPr>
      </w:pPr>
      <w:r w:rsidRPr="005C3368">
        <w:rPr>
          <w:b/>
          <w:bCs/>
          <w:lang w:val="en-US"/>
        </w:rPr>
        <w:t xml:space="preserve">    MAX(sal) AS Maximum,</w:t>
      </w:r>
    </w:p>
    <w:p w14:paraId="2AB1D43E" w14:textId="77777777" w:rsidR="005C3368" w:rsidRPr="005C3368" w:rsidRDefault="005C3368" w:rsidP="005C3368">
      <w:pPr>
        <w:rPr>
          <w:b/>
          <w:bCs/>
          <w:lang w:val="en-US"/>
        </w:rPr>
      </w:pPr>
      <w:r w:rsidRPr="005C3368">
        <w:rPr>
          <w:b/>
          <w:bCs/>
          <w:lang w:val="en-US"/>
        </w:rPr>
        <w:t xml:space="preserve">    SUM(sal) AS Sum,</w:t>
      </w:r>
    </w:p>
    <w:p w14:paraId="03280BF8" w14:textId="77777777" w:rsidR="005C3368" w:rsidRPr="005C3368" w:rsidRDefault="005C3368" w:rsidP="005C3368">
      <w:pPr>
        <w:rPr>
          <w:b/>
          <w:bCs/>
          <w:lang w:val="en-US"/>
        </w:rPr>
      </w:pPr>
      <w:r w:rsidRPr="005C3368">
        <w:rPr>
          <w:b/>
          <w:bCs/>
          <w:lang w:val="en-US"/>
        </w:rPr>
        <w:t xml:space="preserve">    AVG(sal) AS Average</w:t>
      </w:r>
    </w:p>
    <w:p w14:paraId="0C7B0B32" w14:textId="325FDA79" w:rsidR="005C3368" w:rsidRDefault="005C3368" w:rsidP="005C3368">
      <w:pPr>
        <w:rPr>
          <w:b/>
          <w:bCs/>
          <w:lang w:val="en-US"/>
        </w:rPr>
      </w:pPr>
      <w:r w:rsidRPr="005C3368">
        <w:rPr>
          <w:b/>
          <w:bCs/>
          <w:lang w:val="en-US"/>
        </w:rPr>
        <w:t>FROM Emp;</w:t>
      </w:r>
    </w:p>
    <w:p w14:paraId="32C634AF" w14:textId="77777777" w:rsidR="00380F6E" w:rsidRPr="00380F6E" w:rsidRDefault="00380F6E" w:rsidP="00380F6E">
      <w:pPr>
        <w:rPr>
          <w:b/>
          <w:bCs/>
          <w:lang w:val="en-US"/>
        </w:rPr>
      </w:pPr>
      <w:r w:rsidRPr="00380F6E">
        <w:rPr>
          <w:b/>
          <w:bCs/>
          <w:lang w:val="en-US"/>
        </w:rPr>
        <w:t>Minimum  | Maximum  | Sum     | Average</w:t>
      </w:r>
    </w:p>
    <w:p w14:paraId="78DFDF22" w14:textId="77777777" w:rsidR="00380F6E" w:rsidRPr="00380F6E" w:rsidRDefault="00380F6E" w:rsidP="00380F6E">
      <w:pPr>
        <w:rPr>
          <w:b/>
          <w:bCs/>
          <w:lang w:val="en-US"/>
        </w:rPr>
      </w:pPr>
      <w:r w:rsidRPr="00380F6E">
        <w:rPr>
          <w:b/>
          <w:bCs/>
          <w:lang w:val="en-US"/>
        </w:rPr>
        <w:t>-----------------------------------------</w:t>
      </w:r>
    </w:p>
    <w:p w14:paraId="01CE4D13" w14:textId="3F801915" w:rsidR="005C3368" w:rsidRDefault="00380F6E" w:rsidP="00380F6E">
      <w:pPr>
        <w:rPr>
          <w:b/>
          <w:bCs/>
          <w:lang w:val="en-US"/>
        </w:rPr>
      </w:pPr>
      <w:r w:rsidRPr="00380F6E">
        <w:rPr>
          <w:b/>
          <w:bCs/>
          <w:lang w:val="en-US"/>
        </w:rPr>
        <w:t>2000     | 10000    | 123000  | 5500</w:t>
      </w:r>
    </w:p>
    <w:p w14:paraId="5D66D0F9" w14:textId="26621049" w:rsidR="00380F6E" w:rsidRPr="00380F6E" w:rsidRDefault="00380F6E" w:rsidP="00380F6E">
      <w:pPr>
        <w:rPr>
          <w:b/>
          <w:bCs/>
          <w:lang w:val="en-US"/>
        </w:rPr>
      </w:pPr>
      <w:r>
        <w:rPr>
          <w:b/>
          <w:bCs/>
          <w:lang w:val="en-US"/>
        </w:rPr>
        <w:t>2)</w:t>
      </w:r>
      <w:r w:rsidRPr="00380F6E">
        <w:t xml:space="preserve"> </w:t>
      </w:r>
      <w:r w:rsidRPr="00380F6E">
        <w:rPr>
          <w:b/>
          <w:bCs/>
          <w:lang w:val="en-US"/>
        </w:rPr>
        <w:t>SELECT COUNT(DISTINCT mgr) AS "Number of Managers"</w:t>
      </w:r>
    </w:p>
    <w:p w14:paraId="4C6BBD38" w14:textId="77777777" w:rsidR="00380F6E" w:rsidRPr="00380F6E" w:rsidRDefault="00380F6E" w:rsidP="00380F6E">
      <w:pPr>
        <w:rPr>
          <w:b/>
          <w:bCs/>
          <w:lang w:val="en-US"/>
        </w:rPr>
      </w:pPr>
      <w:r w:rsidRPr="00380F6E">
        <w:rPr>
          <w:b/>
          <w:bCs/>
          <w:lang w:val="en-US"/>
        </w:rPr>
        <w:t>FROM Emp</w:t>
      </w:r>
    </w:p>
    <w:p w14:paraId="219ED9D5" w14:textId="5C46E23C" w:rsidR="00380F6E" w:rsidRDefault="00380F6E" w:rsidP="00380F6E">
      <w:pPr>
        <w:rPr>
          <w:b/>
          <w:bCs/>
          <w:lang w:val="en-US"/>
        </w:rPr>
      </w:pPr>
      <w:r w:rsidRPr="00380F6E">
        <w:rPr>
          <w:b/>
          <w:bCs/>
          <w:lang w:val="en-US"/>
        </w:rPr>
        <w:t>WHERE mgr IS NOT NULL;</w:t>
      </w:r>
    </w:p>
    <w:p w14:paraId="673C3EC4" w14:textId="77777777" w:rsidR="00380F6E" w:rsidRPr="00380F6E" w:rsidRDefault="00380F6E" w:rsidP="00380F6E">
      <w:pPr>
        <w:rPr>
          <w:b/>
          <w:bCs/>
          <w:lang w:val="en-US"/>
        </w:rPr>
      </w:pPr>
      <w:r w:rsidRPr="00380F6E">
        <w:rPr>
          <w:b/>
          <w:bCs/>
          <w:lang w:val="en-US"/>
        </w:rPr>
        <w:t>Number of Managers</w:t>
      </w:r>
    </w:p>
    <w:p w14:paraId="0D40CA5C" w14:textId="77777777" w:rsidR="00380F6E" w:rsidRPr="00380F6E" w:rsidRDefault="00380F6E" w:rsidP="00380F6E">
      <w:pPr>
        <w:rPr>
          <w:b/>
          <w:bCs/>
          <w:lang w:val="en-US"/>
        </w:rPr>
      </w:pPr>
      <w:r w:rsidRPr="00380F6E">
        <w:rPr>
          <w:b/>
          <w:bCs/>
          <w:lang w:val="en-US"/>
        </w:rPr>
        <w:t>--------------------</w:t>
      </w:r>
    </w:p>
    <w:p w14:paraId="2C605705" w14:textId="50EBCDE6" w:rsidR="00380F6E" w:rsidRPr="00380F6E" w:rsidRDefault="00380F6E" w:rsidP="00380F6E">
      <w:pPr>
        <w:rPr>
          <w:b/>
          <w:bCs/>
          <w:lang w:val="en-US"/>
        </w:rPr>
      </w:pPr>
      <w:r>
        <w:rPr>
          <w:b/>
          <w:bCs/>
          <w:lang w:val="en-US"/>
        </w:rPr>
        <w:lastRenderedPageBreak/>
        <w:t>3)</w:t>
      </w:r>
      <w:r w:rsidRPr="00380F6E">
        <w:t xml:space="preserve"> </w:t>
      </w:r>
      <w:r w:rsidRPr="00380F6E">
        <w:rPr>
          <w:b/>
          <w:bCs/>
          <w:lang w:val="en-US"/>
        </w:rPr>
        <w:t>SELECT (MAX(sal) - MIN(sal)) AS DIFFERENCE</w:t>
      </w:r>
    </w:p>
    <w:p w14:paraId="6E3CCA22" w14:textId="06F71BA2" w:rsidR="00380F6E" w:rsidRDefault="00380F6E" w:rsidP="00380F6E">
      <w:pPr>
        <w:rPr>
          <w:b/>
          <w:bCs/>
          <w:lang w:val="en-US"/>
        </w:rPr>
      </w:pPr>
      <w:r w:rsidRPr="00380F6E">
        <w:rPr>
          <w:b/>
          <w:bCs/>
          <w:lang w:val="en-US"/>
        </w:rPr>
        <w:t>FROM Emp;</w:t>
      </w:r>
    </w:p>
    <w:p w14:paraId="7454FEF5" w14:textId="77777777" w:rsidR="00380F6E" w:rsidRPr="00380F6E" w:rsidRDefault="00380F6E" w:rsidP="00380F6E">
      <w:pPr>
        <w:rPr>
          <w:b/>
          <w:bCs/>
          <w:lang w:val="en-US"/>
        </w:rPr>
      </w:pPr>
      <w:r w:rsidRPr="00380F6E">
        <w:rPr>
          <w:b/>
          <w:bCs/>
          <w:lang w:val="en-US"/>
        </w:rPr>
        <w:t>DIFFERENCE</w:t>
      </w:r>
    </w:p>
    <w:p w14:paraId="7BC5EE24" w14:textId="77777777" w:rsidR="00380F6E" w:rsidRPr="00380F6E" w:rsidRDefault="00380F6E" w:rsidP="00380F6E">
      <w:pPr>
        <w:rPr>
          <w:b/>
          <w:bCs/>
          <w:lang w:val="en-US"/>
        </w:rPr>
      </w:pPr>
      <w:r w:rsidRPr="00380F6E">
        <w:rPr>
          <w:b/>
          <w:bCs/>
          <w:lang w:val="en-US"/>
        </w:rPr>
        <w:t>-----------</w:t>
      </w:r>
    </w:p>
    <w:p w14:paraId="130BDF29" w14:textId="734DE611" w:rsidR="00380F6E" w:rsidRDefault="00380F6E" w:rsidP="00380F6E">
      <w:pPr>
        <w:rPr>
          <w:b/>
          <w:bCs/>
          <w:lang w:val="en-US"/>
        </w:rPr>
      </w:pPr>
      <w:r w:rsidRPr="00380F6E">
        <w:rPr>
          <w:b/>
          <w:bCs/>
          <w:lang w:val="en-US"/>
        </w:rPr>
        <w:t>8000</w:t>
      </w:r>
    </w:p>
    <w:p w14:paraId="4C2FCB70" w14:textId="30B0DB27" w:rsidR="00380F6E" w:rsidRPr="00380F6E" w:rsidRDefault="00380F6E" w:rsidP="00380F6E">
      <w:pPr>
        <w:rPr>
          <w:b/>
          <w:bCs/>
          <w:lang w:val="en-US"/>
        </w:rPr>
      </w:pPr>
      <w:r>
        <w:rPr>
          <w:b/>
          <w:bCs/>
          <w:lang w:val="en-US"/>
        </w:rPr>
        <w:t>4)</w:t>
      </w:r>
      <w:r w:rsidRPr="00380F6E">
        <w:t xml:space="preserve"> </w:t>
      </w:r>
      <w:r w:rsidRPr="00380F6E">
        <w:rPr>
          <w:b/>
          <w:bCs/>
          <w:lang w:val="en-US"/>
        </w:rPr>
        <w:t>SELECT COUNT(*) AS "Number of Employees with Commission"</w:t>
      </w:r>
    </w:p>
    <w:p w14:paraId="609C6413" w14:textId="77777777" w:rsidR="00380F6E" w:rsidRPr="00380F6E" w:rsidRDefault="00380F6E" w:rsidP="00380F6E">
      <w:pPr>
        <w:rPr>
          <w:b/>
          <w:bCs/>
          <w:lang w:val="en-US"/>
        </w:rPr>
      </w:pPr>
      <w:r w:rsidRPr="00380F6E">
        <w:rPr>
          <w:b/>
          <w:bCs/>
          <w:lang w:val="en-US"/>
        </w:rPr>
        <w:t>FROM Emp</w:t>
      </w:r>
    </w:p>
    <w:p w14:paraId="07B322CC" w14:textId="6AB80551" w:rsidR="00380F6E" w:rsidRDefault="00380F6E" w:rsidP="00380F6E">
      <w:pPr>
        <w:rPr>
          <w:b/>
          <w:bCs/>
          <w:lang w:val="en-US"/>
        </w:rPr>
      </w:pPr>
      <w:r w:rsidRPr="00380F6E">
        <w:rPr>
          <w:b/>
          <w:bCs/>
          <w:lang w:val="en-US"/>
        </w:rPr>
        <w:t>WHERE deptno = 10 AND comm IS NOT NULL;</w:t>
      </w:r>
    </w:p>
    <w:p w14:paraId="0B54426C" w14:textId="77777777" w:rsidR="00380F6E" w:rsidRPr="00380F6E" w:rsidRDefault="00380F6E" w:rsidP="00380F6E">
      <w:pPr>
        <w:rPr>
          <w:b/>
          <w:bCs/>
          <w:lang w:val="en-US"/>
        </w:rPr>
      </w:pPr>
      <w:r w:rsidRPr="00380F6E">
        <w:rPr>
          <w:b/>
          <w:bCs/>
          <w:lang w:val="en-US"/>
        </w:rPr>
        <w:t>Number of Employees with Commission</w:t>
      </w:r>
    </w:p>
    <w:p w14:paraId="3A84CDA6" w14:textId="77777777" w:rsidR="00380F6E" w:rsidRPr="00380F6E" w:rsidRDefault="00380F6E" w:rsidP="00380F6E">
      <w:pPr>
        <w:rPr>
          <w:b/>
          <w:bCs/>
          <w:lang w:val="en-US"/>
        </w:rPr>
      </w:pPr>
      <w:r w:rsidRPr="00380F6E">
        <w:rPr>
          <w:b/>
          <w:bCs/>
          <w:lang w:val="en-US"/>
        </w:rPr>
        <w:t>--------------------------------------</w:t>
      </w:r>
    </w:p>
    <w:p w14:paraId="68F9D975" w14:textId="7DDB694C" w:rsidR="00380F6E" w:rsidRDefault="00380F6E" w:rsidP="00380F6E">
      <w:pPr>
        <w:rPr>
          <w:b/>
          <w:bCs/>
          <w:lang w:val="en-US"/>
        </w:rPr>
      </w:pPr>
      <w:r>
        <w:rPr>
          <w:b/>
          <w:bCs/>
          <w:lang w:val="en-US"/>
        </w:rPr>
        <w:t>14.</w:t>
      </w:r>
    </w:p>
    <w:p w14:paraId="3C72F86D" w14:textId="189FBEE0" w:rsidR="00380F6E" w:rsidRPr="00380F6E" w:rsidRDefault="00380F6E" w:rsidP="00380F6E">
      <w:pPr>
        <w:rPr>
          <w:b/>
          <w:bCs/>
          <w:lang w:val="en-US"/>
        </w:rPr>
      </w:pPr>
      <w:r>
        <w:rPr>
          <w:b/>
          <w:bCs/>
          <w:lang w:val="en-US"/>
        </w:rPr>
        <w:t>1)</w:t>
      </w:r>
      <w:r w:rsidRPr="00380F6E">
        <w:t xml:space="preserve"> </w:t>
      </w:r>
      <w:r w:rsidRPr="00380F6E">
        <w:rPr>
          <w:b/>
          <w:bCs/>
          <w:lang w:val="en-US"/>
        </w:rPr>
        <w:t>SELECT deptno, MIN(sal) AS "Minimum Salary"</w:t>
      </w:r>
    </w:p>
    <w:p w14:paraId="21B14557" w14:textId="77777777" w:rsidR="00380F6E" w:rsidRPr="00380F6E" w:rsidRDefault="00380F6E" w:rsidP="00380F6E">
      <w:pPr>
        <w:rPr>
          <w:b/>
          <w:bCs/>
          <w:lang w:val="en-US"/>
        </w:rPr>
      </w:pPr>
      <w:r w:rsidRPr="00380F6E">
        <w:rPr>
          <w:b/>
          <w:bCs/>
          <w:lang w:val="en-US"/>
        </w:rPr>
        <w:t>FROM Emp</w:t>
      </w:r>
    </w:p>
    <w:p w14:paraId="38A3ACCB" w14:textId="28BDE8FB" w:rsidR="00380F6E" w:rsidRDefault="00380F6E" w:rsidP="00380F6E">
      <w:pPr>
        <w:rPr>
          <w:b/>
          <w:bCs/>
          <w:lang w:val="en-US"/>
        </w:rPr>
      </w:pPr>
      <w:r w:rsidRPr="00380F6E">
        <w:rPr>
          <w:b/>
          <w:bCs/>
          <w:lang w:val="en-US"/>
        </w:rPr>
        <w:t>GROUP BY deptno;</w:t>
      </w:r>
    </w:p>
    <w:p w14:paraId="5C317811" w14:textId="77777777" w:rsidR="00380F6E" w:rsidRPr="00380F6E" w:rsidRDefault="00380F6E" w:rsidP="00380F6E">
      <w:pPr>
        <w:rPr>
          <w:b/>
          <w:bCs/>
          <w:lang w:val="en-US"/>
        </w:rPr>
      </w:pPr>
      <w:r w:rsidRPr="00380F6E">
        <w:rPr>
          <w:b/>
          <w:bCs/>
          <w:lang w:val="en-US"/>
        </w:rPr>
        <w:t>DEPTNO | Minimum Salary</w:t>
      </w:r>
    </w:p>
    <w:p w14:paraId="70D7FEFC" w14:textId="77777777" w:rsidR="00380F6E" w:rsidRPr="00380F6E" w:rsidRDefault="00380F6E" w:rsidP="00380F6E">
      <w:pPr>
        <w:rPr>
          <w:b/>
          <w:bCs/>
          <w:lang w:val="en-US"/>
        </w:rPr>
      </w:pPr>
      <w:r w:rsidRPr="00380F6E">
        <w:rPr>
          <w:b/>
          <w:bCs/>
          <w:lang w:val="en-US"/>
        </w:rPr>
        <w:t>-----------------------</w:t>
      </w:r>
    </w:p>
    <w:p w14:paraId="295E0F72" w14:textId="77777777" w:rsidR="00380F6E" w:rsidRPr="00380F6E" w:rsidRDefault="00380F6E" w:rsidP="00380F6E">
      <w:pPr>
        <w:rPr>
          <w:b/>
          <w:bCs/>
          <w:lang w:val="en-US"/>
        </w:rPr>
      </w:pPr>
      <w:r w:rsidRPr="00380F6E">
        <w:rPr>
          <w:b/>
          <w:bCs/>
          <w:lang w:val="en-US"/>
        </w:rPr>
        <w:t>10     | 2000</w:t>
      </w:r>
    </w:p>
    <w:p w14:paraId="188352AC" w14:textId="77777777" w:rsidR="00380F6E" w:rsidRPr="00380F6E" w:rsidRDefault="00380F6E" w:rsidP="00380F6E">
      <w:pPr>
        <w:rPr>
          <w:b/>
          <w:bCs/>
          <w:lang w:val="en-US"/>
        </w:rPr>
      </w:pPr>
      <w:r w:rsidRPr="00380F6E">
        <w:rPr>
          <w:b/>
          <w:bCs/>
          <w:lang w:val="en-US"/>
        </w:rPr>
        <w:t>20     | 2500</w:t>
      </w:r>
    </w:p>
    <w:p w14:paraId="623622CD" w14:textId="01074430" w:rsidR="00380F6E" w:rsidRDefault="00380F6E" w:rsidP="00380F6E">
      <w:pPr>
        <w:rPr>
          <w:b/>
          <w:bCs/>
          <w:lang w:val="en-US"/>
        </w:rPr>
      </w:pPr>
      <w:r w:rsidRPr="00380F6E">
        <w:rPr>
          <w:b/>
          <w:bCs/>
          <w:lang w:val="en-US"/>
        </w:rPr>
        <w:t>30     | 3000</w:t>
      </w:r>
    </w:p>
    <w:p w14:paraId="6B38F542" w14:textId="5841366E" w:rsidR="00380F6E" w:rsidRPr="00380F6E" w:rsidRDefault="00380F6E" w:rsidP="00380F6E">
      <w:pPr>
        <w:rPr>
          <w:b/>
          <w:bCs/>
          <w:lang w:val="en-US"/>
        </w:rPr>
      </w:pPr>
      <w:r>
        <w:rPr>
          <w:b/>
          <w:bCs/>
          <w:lang w:val="en-US"/>
        </w:rPr>
        <w:t>2)</w:t>
      </w:r>
      <w:r w:rsidRPr="00380F6E">
        <w:t xml:space="preserve"> </w:t>
      </w:r>
      <w:r w:rsidRPr="00380F6E">
        <w:rPr>
          <w:b/>
          <w:bCs/>
          <w:lang w:val="en-US"/>
        </w:rPr>
        <w:t>SELECT deptno, SUM(sal) AS "Total Salary"</w:t>
      </w:r>
    </w:p>
    <w:p w14:paraId="0325C3FD" w14:textId="77777777" w:rsidR="00380F6E" w:rsidRPr="00380F6E" w:rsidRDefault="00380F6E" w:rsidP="00380F6E">
      <w:pPr>
        <w:rPr>
          <w:b/>
          <w:bCs/>
          <w:lang w:val="en-US"/>
        </w:rPr>
      </w:pPr>
      <w:r w:rsidRPr="00380F6E">
        <w:rPr>
          <w:b/>
          <w:bCs/>
          <w:lang w:val="en-US"/>
        </w:rPr>
        <w:t>FROM Emp</w:t>
      </w:r>
    </w:p>
    <w:p w14:paraId="4F12C4B2" w14:textId="5ADC80AC" w:rsidR="00380F6E" w:rsidRDefault="00380F6E" w:rsidP="00380F6E">
      <w:pPr>
        <w:rPr>
          <w:b/>
          <w:bCs/>
          <w:lang w:val="en-US"/>
        </w:rPr>
      </w:pPr>
      <w:r w:rsidRPr="00380F6E">
        <w:rPr>
          <w:b/>
          <w:bCs/>
          <w:lang w:val="en-US"/>
        </w:rPr>
        <w:t>GROUP BY deptno;</w:t>
      </w:r>
    </w:p>
    <w:p w14:paraId="0D3CF339" w14:textId="77777777" w:rsidR="00380F6E" w:rsidRPr="00380F6E" w:rsidRDefault="00380F6E" w:rsidP="00380F6E">
      <w:pPr>
        <w:rPr>
          <w:b/>
          <w:bCs/>
          <w:lang w:val="en-US"/>
        </w:rPr>
      </w:pPr>
      <w:r w:rsidRPr="00380F6E">
        <w:rPr>
          <w:b/>
          <w:bCs/>
          <w:lang w:val="en-US"/>
        </w:rPr>
        <w:t>DEPTNO | Total Salary</w:t>
      </w:r>
    </w:p>
    <w:p w14:paraId="764B96F0" w14:textId="77777777" w:rsidR="00380F6E" w:rsidRPr="00380F6E" w:rsidRDefault="00380F6E" w:rsidP="00380F6E">
      <w:pPr>
        <w:rPr>
          <w:b/>
          <w:bCs/>
          <w:lang w:val="en-US"/>
        </w:rPr>
      </w:pPr>
      <w:r w:rsidRPr="00380F6E">
        <w:rPr>
          <w:b/>
          <w:bCs/>
          <w:lang w:val="en-US"/>
        </w:rPr>
        <w:t>---------------------</w:t>
      </w:r>
    </w:p>
    <w:p w14:paraId="4CEA6F18" w14:textId="77777777" w:rsidR="00380F6E" w:rsidRPr="00380F6E" w:rsidRDefault="00380F6E" w:rsidP="00380F6E">
      <w:pPr>
        <w:rPr>
          <w:b/>
          <w:bCs/>
          <w:lang w:val="en-US"/>
        </w:rPr>
      </w:pPr>
      <w:r w:rsidRPr="00380F6E">
        <w:rPr>
          <w:b/>
          <w:bCs/>
          <w:lang w:val="en-US"/>
        </w:rPr>
        <w:t>10     | 35000</w:t>
      </w:r>
    </w:p>
    <w:p w14:paraId="58B4D9F0" w14:textId="77777777" w:rsidR="00380F6E" w:rsidRPr="00380F6E" w:rsidRDefault="00380F6E" w:rsidP="00380F6E">
      <w:pPr>
        <w:rPr>
          <w:b/>
          <w:bCs/>
          <w:lang w:val="en-US"/>
        </w:rPr>
      </w:pPr>
      <w:r w:rsidRPr="00380F6E">
        <w:rPr>
          <w:b/>
          <w:bCs/>
          <w:lang w:val="en-US"/>
        </w:rPr>
        <w:t>20     | 45000</w:t>
      </w:r>
    </w:p>
    <w:p w14:paraId="753D738F" w14:textId="2D19AD72" w:rsidR="00380F6E" w:rsidRDefault="00380F6E" w:rsidP="00380F6E">
      <w:pPr>
        <w:rPr>
          <w:b/>
          <w:bCs/>
          <w:lang w:val="en-US"/>
        </w:rPr>
      </w:pPr>
      <w:r w:rsidRPr="00380F6E">
        <w:rPr>
          <w:b/>
          <w:bCs/>
          <w:lang w:val="en-US"/>
        </w:rPr>
        <w:t>30     | 30000</w:t>
      </w:r>
    </w:p>
    <w:p w14:paraId="75B1F9A4" w14:textId="6CD9DD90" w:rsidR="00380F6E" w:rsidRPr="00380F6E" w:rsidRDefault="00380F6E" w:rsidP="00380F6E">
      <w:pPr>
        <w:rPr>
          <w:b/>
          <w:bCs/>
          <w:lang w:val="en-US"/>
        </w:rPr>
      </w:pPr>
      <w:r>
        <w:rPr>
          <w:b/>
          <w:bCs/>
          <w:lang w:val="en-US"/>
        </w:rPr>
        <w:t>3)</w:t>
      </w:r>
      <w:r w:rsidRPr="00380F6E">
        <w:t xml:space="preserve"> </w:t>
      </w:r>
      <w:r w:rsidRPr="00380F6E">
        <w:rPr>
          <w:b/>
          <w:bCs/>
          <w:lang w:val="en-US"/>
        </w:rPr>
        <w:t>SELECT deptno, COUNT(*) AS "Total Employees"</w:t>
      </w:r>
    </w:p>
    <w:p w14:paraId="47C30D47" w14:textId="77777777" w:rsidR="00380F6E" w:rsidRPr="00380F6E" w:rsidRDefault="00380F6E" w:rsidP="00380F6E">
      <w:pPr>
        <w:rPr>
          <w:b/>
          <w:bCs/>
          <w:lang w:val="en-US"/>
        </w:rPr>
      </w:pPr>
      <w:r w:rsidRPr="00380F6E">
        <w:rPr>
          <w:b/>
          <w:bCs/>
          <w:lang w:val="en-US"/>
        </w:rPr>
        <w:t>FROM Emp</w:t>
      </w:r>
    </w:p>
    <w:p w14:paraId="20E12AA5" w14:textId="77777777" w:rsidR="00380F6E" w:rsidRPr="00380F6E" w:rsidRDefault="00380F6E" w:rsidP="00380F6E">
      <w:pPr>
        <w:rPr>
          <w:b/>
          <w:bCs/>
          <w:lang w:val="en-US"/>
        </w:rPr>
      </w:pPr>
      <w:r w:rsidRPr="00380F6E">
        <w:rPr>
          <w:b/>
          <w:bCs/>
          <w:lang w:val="en-US"/>
        </w:rPr>
        <w:t>GROUP BY deptno</w:t>
      </w:r>
    </w:p>
    <w:p w14:paraId="55FF068B" w14:textId="792DCB36" w:rsidR="00380F6E" w:rsidRDefault="00380F6E" w:rsidP="00380F6E">
      <w:pPr>
        <w:rPr>
          <w:b/>
          <w:bCs/>
          <w:lang w:val="en-US"/>
        </w:rPr>
      </w:pPr>
      <w:r w:rsidRPr="00380F6E">
        <w:rPr>
          <w:b/>
          <w:bCs/>
          <w:lang w:val="en-US"/>
        </w:rPr>
        <w:t>HAVING COUNT(*) &gt; 5;</w:t>
      </w:r>
    </w:p>
    <w:p w14:paraId="21709D37" w14:textId="77777777" w:rsidR="00AA48F2" w:rsidRPr="00AA48F2" w:rsidRDefault="00AA48F2" w:rsidP="00AA48F2">
      <w:pPr>
        <w:rPr>
          <w:b/>
          <w:bCs/>
          <w:lang w:val="en-US"/>
        </w:rPr>
      </w:pPr>
      <w:r w:rsidRPr="00AA48F2">
        <w:rPr>
          <w:b/>
          <w:bCs/>
          <w:lang w:val="en-US"/>
        </w:rPr>
        <w:lastRenderedPageBreak/>
        <w:t>DEPTNO | Total Employees</w:t>
      </w:r>
    </w:p>
    <w:p w14:paraId="784BFB94" w14:textId="77777777" w:rsidR="00AA48F2" w:rsidRPr="00AA48F2" w:rsidRDefault="00AA48F2" w:rsidP="00AA48F2">
      <w:pPr>
        <w:rPr>
          <w:b/>
          <w:bCs/>
          <w:lang w:val="en-US"/>
        </w:rPr>
      </w:pPr>
      <w:r w:rsidRPr="00AA48F2">
        <w:rPr>
          <w:b/>
          <w:bCs/>
          <w:lang w:val="en-US"/>
        </w:rPr>
        <w:t>----------------------</w:t>
      </w:r>
    </w:p>
    <w:p w14:paraId="15FF4A3D" w14:textId="77777777" w:rsidR="00AA48F2" w:rsidRPr="00AA48F2" w:rsidRDefault="00AA48F2" w:rsidP="00AA48F2">
      <w:pPr>
        <w:rPr>
          <w:b/>
          <w:bCs/>
          <w:lang w:val="en-US"/>
        </w:rPr>
      </w:pPr>
      <w:r w:rsidRPr="00AA48F2">
        <w:rPr>
          <w:b/>
          <w:bCs/>
          <w:lang w:val="en-US"/>
        </w:rPr>
        <w:t>10     | 6</w:t>
      </w:r>
    </w:p>
    <w:p w14:paraId="45E95BDD" w14:textId="7DCFC82B" w:rsidR="00380F6E" w:rsidRDefault="00AA48F2" w:rsidP="00AA48F2">
      <w:pPr>
        <w:rPr>
          <w:b/>
          <w:bCs/>
          <w:lang w:val="en-US"/>
        </w:rPr>
      </w:pPr>
      <w:r w:rsidRPr="00AA48F2">
        <w:rPr>
          <w:b/>
          <w:bCs/>
          <w:lang w:val="en-US"/>
        </w:rPr>
        <w:t>20     | 8</w:t>
      </w:r>
    </w:p>
    <w:p w14:paraId="16BD9AE3" w14:textId="1710E497" w:rsidR="00AA48F2" w:rsidRPr="00AA48F2" w:rsidRDefault="00AA48F2" w:rsidP="00AA48F2">
      <w:pPr>
        <w:rPr>
          <w:b/>
          <w:bCs/>
          <w:lang w:val="en-US"/>
        </w:rPr>
      </w:pPr>
      <w:r>
        <w:rPr>
          <w:b/>
          <w:bCs/>
          <w:lang w:val="en-US"/>
        </w:rPr>
        <w:t>4)</w:t>
      </w:r>
      <w:r w:rsidRPr="00AA48F2">
        <w:t xml:space="preserve"> </w:t>
      </w:r>
      <w:r w:rsidRPr="00AA48F2">
        <w:rPr>
          <w:b/>
          <w:bCs/>
          <w:lang w:val="en-US"/>
        </w:rPr>
        <w:t>SELECT empno, ename, job, sal, deptno</w:t>
      </w:r>
    </w:p>
    <w:p w14:paraId="02EBB077" w14:textId="77777777" w:rsidR="00AA48F2" w:rsidRPr="00AA48F2" w:rsidRDefault="00AA48F2" w:rsidP="00AA48F2">
      <w:pPr>
        <w:rPr>
          <w:b/>
          <w:bCs/>
          <w:lang w:val="en-US"/>
        </w:rPr>
      </w:pPr>
      <w:r w:rsidRPr="00AA48F2">
        <w:rPr>
          <w:b/>
          <w:bCs/>
          <w:lang w:val="en-US"/>
        </w:rPr>
        <w:t>FROM Emp</w:t>
      </w:r>
    </w:p>
    <w:p w14:paraId="3AF3E3A5" w14:textId="26DD68F9" w:rsidR="00AA48F2" w:rsidRDefault="00AA48F2" w:rsidP="00AA48F2">
      <w:pPr>
        <w:rPr>
          <w:b/>
          <w:bCs/>
          <w:lang w:val="en-US"/>
        </w:rPr>
      </w:pPr>
      <w:r w:rsidRPr="00AA48F2">
        <w:rPr>
          <w:b/>
          <w:bCs/>
          <w:lang w:val="en-US"/>
        </w:rPr>
        <w:t>ORDER BY ename ASC;</w:t>
      </w:r>
    </w:p>
    <w:p w14:paraId="5CCFDD46" w14:textId="77777777" w:rsidR="00AA48F2" w:rsidRPr="00AA48F2" w:rsidRDefault="00AA48F2" w:rsidP="00AA48F2">
      <w:pPr>
        <w:rPr>
          <w:b/>
          <w:bCs/>
          <w:lang w:val="en-US"/>
        </w:rPr>
      </w:pPr>
      <w:r w:rsidRPr="00AA48F2">
        <w:rPr>
          <w:b/>
          <w:bCs/>
          <w:lang w:val="en-US"/>
        </w:rPr>
        <w:t>EMPNO | ENAME  | JOB       | SAL    | DEPTNO</w:t>
      </w:r>
    </w:p>
    <w:p w14:paraId="2D68B33A" w14:textId="77777777" w:rsidR="00AA48F2" w:rsidRPr="00AA48F2" w:rsidRDefault="00AA48F2" w:rsidP="00AA48F2">
      <w:pPr>
        <w:rPr>
          <w:b/>
          <w:bCs/>
          <w:lang w:val="en-US"/>
        </w:rPr>
      </w:pPr>
      <w:r w:rsidRPr="00AA48F2">
        <w:rPr>
          <w:b/>
          <w:bCs/>
          <w:lang w:val="en-US"/>
        </w:rPr>
        <w:t>----------------------------------------------</w:t>
      </w:r>
    </w:p>
    <w:p w14:paraId="24B08805" w14:textId="77777777" w:rsidR="00AA48F2" w:rsidRPr="00AA48F2" w:rsidRDefault="00AA48F2" w:rsidP="00AA48F2">
      <w:pPr>
        <w:rPr>
          <w:b/>
          <w:bCs/>
          <w:lang w:val="en-US"/>
        </w:rPr>
      </w:pPr>
      <w:r w:rsidRPr="00AA48F2">
        <w:rPr>
          <w:b/>
          <w:bCs/>
          <w:lang w:val="en-US"/>
        </w:rPr>
        <w:t>7839  | Allen  | Clerk     | 3000   | 10</w:t>
      </w:r>
    </w:p>
    <w:p w14:paraId="235EFA64" w14:textId="77777777" w:rsidR="00AA48F2" w:rsidRPr="00AA48F2" w:rsidRDefault="00AA48F2" w:rsidP="00AA48F2">
      <w:pPr>
        <w:rPr>
          <w:b/>
          <w:bCs/>
          <w:lang w:val="en-US"/>
        </w:rPr>
      </w:pPr>
      <w:r w:rsidRPr="00AA48F2">
        <w:rPr>
          <w:b/>
          <w:bCs/>
          <w:lang w:val="en-US"/>
        </w:rPr>
        <w:t>7566  | James  | Manager   | 5000   | 20</w:t>
      </w:r>
    </w:p>
    <w:p w14:paraId="0DB88840" w14:textId="77777777" w:rsidR="00AA48F2" w:rsidRPr="00AA48F2" w:rsidRDefault="00AA48F2" w:rsidP="00AA48F2">
      <w:pPr>
        <w:rPr>
          <w:b/>
          <w:bCs/>
          <w:lang w:val="en-US"/>
        </w:rPr>
      </w:pPr>
      <w:r w:rsidRPr="00AA48F2">
        <w:rPr>
          <w:b/>
          <w:bCs/>
          <w:lang w:val="en-US"/>
        </w:rPr>
        <w:t>7698  | King   | President | 10000  | 30</w:t>
      </w:r>
    </w:p>
    <w:p w14:paraId="7B4FC262" w14:textId="77777777" w:rsidR="00AA48F2" w:rsidRDefault="00AA48F2" w:rsidP="00AA48F2">
      <w:pPr>
        <w:rPr>
          <w:b/>
          <w:bCs/>
          <w:lang w:val="en-US"/>
        </w:rPr>
      </w:pPr>
      <w:r w:rsidRPr="00AA48F2">
        <w:rPr>
          <w:b/>
          <w:bCs/>
          <w:lang w:val="en-US"/>
        </w:rPr>
        <w:t>7782  | Scott  | Analyst   | 6000   | 20</w:t>
      </w:r>
    </w:p>
    <w:p w14:paraId="018F928D" w14:textId="7D56C883" w:rsidR="00286146" w:rsidRDefault="00286146" w:rsidP="00AA48F2">
      <w:pPr>
        <w:rPr>
          <w:b/>
          <w:bCs/>
          <w:lang w:val="en-US"/>
        </w:rPr>
      </w:pPr>
      <w:r>
        <w:rPr>
          <w:b/>
          <w:bCs/>
          <w:lang w:val="en-US"/>
        </w:rPr>
        <w:t>15.</w:t>
      </w:r>
    </w:p>
    <w:p w14:paraId="252BB830" w14:textId="5F29CC15" w:rsidR="00286146" w:rsidRPr="00286146" w:rsidRDefault="00286146" w:rsidP="00286146">
      <w:pPr>
        <w:rPr>
          <w:b/>
          <w:bCs/>
        </w:rPr>
      </w:pPr>
      <w:r>
        <w:rPr>
          <w:b/>
          <w:bCs/>
        </w:rPr>
        <w:t>1)</w:t>
      </w:r>
      <w:r w:rsidRPr="00286146">
        <w:rPr>
          <w:b/>
          <w:bCs/>
        </w:rPr>
        <w:t>  Left Outer Join (LEFT JOIN): Returns all rows from the left table and the matching rows from the right table. If there is no match, NULL values are returned for columns from the right table.</w:t>
      </w:r>
    </w:p>
    <w:p w14:paraId="1945E201" w14:textId="77777777" w:rsidR="00286146" w:rsidRPr="00286146" w:rsidRDefault="00286146" w:rsidP="00286146">
      <w:pPr>
        <w:rPr>
          <w:b/>
          <w:bCs/>
        </w:rPr>
      </w:pPr>
      <w:r w:rsidRPr="00286146">
        <w:rPr>
          <w:b/>
          <w:bCs/>
        </w:rPr>
        <w:t>  Right Outer Join (RIGHT JOIN): Returns all rows from the right table and the matching rows from the left table. If there is no match, NULL values are returned for columns from the left table.</w:t>
      </w:r>
    </w:p>
    <w:p w14:paraId="28FC0EAA" w14:textId="77777777" w:rsidR="00286146" w:rsidRPr="00286146" w:rsidRDefault="00286146" w:rsidP="00286146">
      <w:pPr>
        <w:rPr>
          <w:b/>
          <w:bCs/>
        </w:rPr>
      </w:pPr>
      <w:r w:rsidRPr="00286146">
        <w:rPr>
          <w:b/>
          <w:bCs/>
        </w:rPr>
        <w:t>  Full Outer Join (FULL JOIN): Returns all rows when there is a match in one of the tables. If there is no match, NULL values are returned for the missing side.</w:t>
      </w:r>
    </w:p>
    <w:p w14:paraId="74421AEC" w14:textId="23807794" w:rsidR="00286146" w:rsidRPr="00286146" w:rsidRDefault="00286146" w:rsidP="00286146">
      <w:pPr>
        <w:rPr>
          <w:b/>
          <w:bCs/>
          <w:lang w:val="en-US"/>
        </w:rPr>
      </w:pPr>
      <w:r>
        <w:rPr>
          <w:b/>
          <w:bCs/>
          <w:lang w:val="en-US"/>
        </w:rPr>
        <w:t>2)</w:t>
      </w:r>
      <w:r w:rsidRPr="00286146">
        <w:t xml:space="preserve"> </w:t>
      </w:r>
      <w:r w:rsidRPr="00286146">
        <w:rPr>
          <w:b/>
          <w:bCs/>
          <w:lang w:val="en-US"/>
        </w:rPr>
        <w:t>SELECT e.emp_id, e.emp_name, e.dept_id, d.location</w:t>
      </w:r>
    </w:p>
    <w:p w14:paraId="270FC500" w14:textId="77777777" w:rsidR="00286146" w:rsidRPr="00286146" w:rsidRDefault="00286146" w:rsidP="00286146">
      <w:pPr>
        <w:rPr>
          <w:b/>
          <w:bCs/>
          <w:lang w:val="en-US"/>
        </w:rPr>
      </w:pPr>
      <w:r w:rsidRPr="00286146">
        <w:rPr>
          <w:b/>
          <w:bCs/>
          <w:lang w:val="en-US"/>
        </w:rPr>
        <w:t>FROM Employees e</w:t>
      </w:r>
    </w:p>
    <w:p w14:paraId="23054ED1" w14:textId="77777777" w:rsidR="00286146" w:rsidRPr="00286146" w:rsidRDefault="00286146" w:rsidP="00286146">
      <w:pPr>
        <w:rPr>
          <w:b/>
          <w:bCs/>
          <w:lang w:val="en-US"/>
        </w:rPr>
      </w:pPr>
      <w:r w:rsidRPr="00286146">
        <w:rPr>
          <w:b/>
          <w:bCs/>
          <w:lang w:val="en-US"/>
        </w:rPr>
        <w:t>INNER JOIN Departments d ON e.dept_id = d.dept_id</w:t>
      </w:r>
    </w:p>
    <w:p w14:paraId="01325D03" w14:textId="1DAD7C26" w:rsidR="00286146" w:rsidRDefault="00286146" w:rsidP="00286146">
      <w:pPr>
        <w:rPr>
          <w:b/>
          <w:bCs/>
          <w:lang w:val="en-US"/>
        </w:rPr>
      </w:pPr>
      <w:r w:rsidRPr="00286146">
        <w:rPr>
          <w:b/>
          <w:bCs/>
          <w:lang w:val="en-US"/>
        </w:rPr>
        <w:t>WHERE e.emp_name = 'Nikhil';</w:t>
      </w:r>
    </w:p>
    <w:p w14:paraId="0F22B969" w14:textId="0C76CB27" w:rsidR="00286146" w:rsidRPr="00286146" w:rsidRDefault="00286146" w:rsidP="00286146">
      <w:pPr>
        <w:rPr>
          <w:b/>
          <w:bCs/>
          <w:lang w:val="en-US"/>
        </w:rPr>
      </w:pPr>
      <w:r>
        <w:rPr>
          <w:b/>
          <w:bCs/>
          <w:lang w:val="en-US"/>
        </w:rPr>
        <w:t>3)</w:t>
      </w:r>
      <w:r w:rsidRPr="00286146">
        <w:t xml:space="preserve"> </w:t>
      </w:r>
      <w:r w:rsidRPr="00286146">
        <w:rPr>
          <w:b/>
          <w:bCs/>
          <w:lang w:val="en-US"/>
        </w:rPr>
        <w:t>SELECT e.emp_id, e.emp_name, e.dept_id</w:t>
      </w:r>
    </w:p>
    <w:p w14:paraId="422FB09C" w14:textId="77777777" w:rsidR="00286146" w:rsidRPr="00286146" w:rsidRDefault="00286146" w:rsidP="00286146">
      <w:pPr>
        <w:rPr>
          <w:b/>
          <w:bCs/>
          <w:lang w:val="en-US"/>
        </w:rPr>
      </w:pPr>
      <w:r w:rsidRPr="00286146">
        <w:rPr>
          <w:b/>
          <w:bCs/>
          <w:lang w:val="en-US"/>
        </w:rPr>
        <w:t>FROM Employees e</w:t>
      </w:r>
    </w:p>
    <w:p w14:paraId="3A9724BE" w14:textId="77777777" w:rsidR="00286146" w:rsidRPr="00286146" w:rsidRDefault="00286146" w:rsidP="00286146">
      <w:pPr>
        <w:rPr>
          <w:b/>
          <w:bCs/>
          <w:lang w:val="en-US"/>
        </w:rPr>
      </w:pPr>
      <w:r w:rsidRPr="00286146">
        <w:rPr>
          <w:b/>
          <w:bCs/>
          <w:lang w:val="en-US"/>
        </w:rPr>
        <w:t>INNER JOIN Departments d ON e.dept_id = d.dept_id</w:t>
      </w:r>
    </w:p>
    <w:p w14:paraId="25226539" w14:textId="53695F38" w:rsidR="00286146" w:rsidRDefault="00286146" w:rsidP="00286146">
      <w:pPr>
        <w:rPr>
          <w:b/>
          <w:bCs/>
          <w:lang w:val="en-US"/>
        </w:rPr>
      </w:pPr>
      <w:r w:rsidRPr="00286146">
        <w:rPr>
          <w:b/>
          <w:bCs/>
          <w:lang w:val="en-US"/>
        </w:rPr>
        <w:t>WHERE d.dept_name = 'Sales';</w:t>
      </w:r>
    </w:p>
    <w:p w14:paraId="09F75A07" w14:textId="5A1E9ABF" w:rsidR="00286146" w:rsidRPr="00286146" w:rsidRDefault="00286146" w:rsidP="00286146">
      <w:pPr>
        <w:rPr>
          <w:b/>
          <w:bCs/>
          <w:lang w:val="en-US"/>
        </w:rPr>
      </w:pPr>
      <w:r>
        <w:rPr>
          <w:b/>
          <w:bCs/>
          <w:lang w:val="en-US"/>
        </w:rPr>
        <w:t>4)</w:t>
      </w:r>
      <w:r w:rsidRPr="00286146">
        <w:t xml:space="preserve"> </w:t>
      </w:r>
      <w:r w:rsidRPr="00286146">
        <w:rPr>
          <w:b/>
          <w:bCs/>
          <w:lang w:val="en-US"/>
        </w:rPr>
        <w:t>SELECT e.emp_id, e.emp_name, e.dept_id</w:t>
      </w:r>
    </w:p>
    <w:p w14:paraId="714576E3" w14:textId="77777777" w:rsidR="00286146" w:rsidRPr="00286146" w:rsidRDefault="00286146" w:rsidP="00286146">
      <w:pPr>
        <w:rPr>
          <w:b/>
          <w:bCs/>
          <w:lang w:val="en-US"/>
        </w:rPr>
      </w:pPr>
      <w:r w:rsidRPr="00286146">
        <w:rPr>
          <w:b/>
          <w:bCs/>
          <w:lang w:val="en-US"/>
        </w:rPr>
        <w:t>FROM Employees e</w:t>
      </w:r>
    </w:p>
    <w:p w14:paraId="10EED316" w14:textId="77777777" w:rsidR="00286146" w:rsidRPr="00286146" w:rsidRDefault="00286146" w:rsidP="00286146">
      <w:pPr>
        <w:rPr>
          <w:b/>
          <w:bCs/>
          <w:lang w:val="en-US"/>
        </w:rPr>
      </w:pPr>
      <w:r w:rsidRPr="00286146">
        <w:rPr>
          <w:b/>
          <w:bCs/>
          <w:lang w:val="en-US"/>
        </w:rPr>
        <w:t>INNER JOIN Departments d ON e.dept_id = d.dept_id</w:t>
      </w:r>
    </w:p>
    <w:p w14:paraId="2357F13D" w14:textId="3524A6C5" w:rsidR="00286146" w:rsidRDefault="00286146" w:rsidP="00286146">
      <w:pPr>
        <w:rPr>
          <w:b/>
          <w:bCs/>
          <w:lang w:val="en-US"/>
        </w:rPr>
      </w:pPr>
      <w:r w:rsidRPr="00286146">
        <w:rPr>
          <w:b/>
          <w:bCs/>
          <w:lang w:val="en-US"/>
        </w:rPr>
        <w:t>WHERE d.dept_name != 'Sales';</w:t>
      </w:r>
    </w:p>
    <w:p w14:paraId="10BFC363" w14:textId="768442F2" w:rsidR="00286146" w:rsidRPr="00286146" w:rsidRDefault="00286146" w:rsidP="00286146">
      <w:pPr>
        <w:rPr>
          <w:b/>
          <w:bCs/>
          <w:lang w:val="en-US"/>
        </w:rPr>
      </w:pPr>
      <w:r>
        <w:rPr>
          <w:b/>
          <w:bCs/>
          <w:lang w:val="en-US"/>
        </w:rPr>
        <w:lastRenderedPageBreak/>
        <w:t>5)</w:t>
      </w:r>
      <w:r w:rsidRPr="00286146">
        <w:t xml:space="preserve"> </w:t>
      </w:r>
      <w:r w:rsidRPr="00286146">
        <w:rPr>
          <w:b/>
          <w:bCs/>
          <w:lang w:val="en-US"/>
        </w:rPr>
        <w:t>SELECT e.emp_name, e.salary</w:t>
      </w:r>
    </w:p>
    <w:p w14:paraId="27B75979" w14:textId="77777777" w:rsidR="00286146" w:rsidRPr="00286146" w:rsidRDefault="00286146" w:rsidP="00286146">
      <w:pPr>
        <w:rPr>
          <w:b/>
          <w:bCs/>
          <w:lang w:val="en-US"/>
        </w:rPr>
      </w:pPr>
      <w:r w:rsidRPr="00286146">
        <w:rPr>
          <w:b/>
          <w:bCs/>
          <w:lang w:val="en-US"/>
        </w:rPr>
        <w:t>FROM Employees e</w:t>
      </w:r>
    </w:p>
    <w:p w14:paraId="3FF04CC0" w14:textId="77777777" w:rsidR="00286146" w:rsidRPr="00286146" w:rsidRDefault="00286146" w:rsidP="00286146">
      <w:pPr>
        <w:rPr>
          <w:b/>
          <w:bCs/>
          <w:lang w:val="en-US"/>
        </w:rPr>
      </w:pPr>
      <w:r w:rsidRPr="00286146">
        <w:rPr>
          <w:b/>
          <w:bCs/>
          <w:lang w:val="en-US"/>
        </w:rPr>
        <w:t>INNER JOIN Employees m ON e.manager_id = m.emp_id</w:t>
      </w:r>
    </w:p>
    <w:p w14:paraId="640B7CC1" w14:textId="00BD3AC5" w:rsidR="00286146" w:rsidRDefault="00286146" w:rsidP="00286146">
      <w:pPr>
        <w:rPr>
          <w:b/>
          <w:bCs/>
          <w:lang w:val="en-US"/>
        </w:rPr>
      </w:pPr>
      <w:r w:rsidRPr="00286146">
        <w:rPr>
          <w:b/>
          <w:bCs/>
          <w:lang w:val="en-US"/>
        </w:rPr>
        <w:t>WHERE m.emp_name = 'Sumit Patil';</w:t>
      </w:r>
    </w:p>
    <w:p w14:paraId="3D9AF6DC" w14:textId="7A2F8797" w:rsidR="00286146" w:rsidRDefault="00286146" w:rsidP="00286146">
      <w:pPr>
        <w:rPr>
          <w:b/>
          <w:bCs/>
          <w:lang w:val="en-US"/>
        </w:rPr>
      </w:pPr>
      <w:r>
        <w:rPr>
          <w:b/>
          <w:bCs/>
          <w:lang w:val="en-US"/>
        </w:rPr>
        <w:t>16.</w:t>
      </w:r>
    </w:p>
    <w:p w14:paraId="7AC7B48E" w14:textId="5E8DD9CD" w:rsidR="00286146" w:rsidRPr="00286146" w:rsidRDefault="00286146" w:rsidP="00286146">
      <w:pPr>
        <w:rPr>
          <w:b/>
          <w:bCs/>
          <w:lang w:val="en-US"/>
        </w:rPr>
      </w:pPr>
      <w:r>
        <w:rPr>
          <w:b/>
          <w:bCs/>
          <w:lang w:val="en-US"/>
        </w:rPr>
        <w:t>1)</w:t>
      </w:r>
      <w:r w:rsidRPr="00286146">
        <w:t xml:space="preserve"> </w:t>
      </w:r>
      <w:r w:rsidRPr="00286146">
        <w:rPr>
          <w:b/>
          <w:bCs/>
          <w:lang w:val="en-US"/>
        </w:rPr>
        <w:t>CREATE VIEW emp_view AS</w:t>
      </w:r>
    </w:p>
    <w:p w14:paraId="5A66A6C4" w14:textId="77777777" w:rsidR="00286146" w:rsidRPr="00286146" w:rsidRDefault="00286146" w:rsidP="00286146">
      <w:pPr>
        <w:rPr>
          <w:b/>
          <w:bCs/>
          <w:lang w:val="en-US"/>
        </w:rPr>
      </w:pPr>
      <w:r w:rsidRPr="00286146">
        <w:rPr>
          <w:b/>
          <w:bCs/>
          <w:lang w:val="en-US"/>
        </w:rPr>
        <w:t>SELECT emp_no, e_name, salary</w:t>
      </w:r>
    </w:p>
    <w:p w14:paraId="798213D2" w14:textId="2F189EB9" w:rsidR="00286146" w:rsidRDefault="00286146" w:rsidP="00286146">
      <w:pPr>
        <w:rPr>
          <w:b/>
          <w:bCs/>
          <w:lang w:val="en-US"/>
        </w:rPr>
      </w:pPr>
      <w:r w:rsidRPr="00286146">
        <w:rPr>
          <w:b/>
          <w:bCs/>
          <w:lang w:val="en-US"/>
        </w:rPr>
        <w:t>FROM emp;</w:t>
      </w:r>
    </w:p>
    <w:p w14:paraId="77301C8B" w14:textId="246FEEB5" w:rsidR="00286146" w:rsidRPr="00286146" w:rsidRDefault="00286146" w:rsidP="00286146">
      <w:pPr>
        <w:rPr>
          <w:b/>
          <w:bCs/>
          <w:lang w:val="en-US"/>
        </w:rPr>
      </w:pPr>
      <w:r>
        <w:rPr>
          <w:b/>
          <w:bCs/>
          <w:lang w:val="en-US"/>
        </w:rPr>
        <w:t>2)</w:t>
      </w:r>
      <w:r w:rsidRPr="00286146">
        <w:t xml:space="preserve"> </w:t>
      </w:r>
      <w:r w:rsidRPr="00286146">
        <w:rPr>
          <w:b/>
          <w:bCs/>
          <w:lang w:val="en-US"/>
        </w:rPr>
        <w:t>UPDATE emp_view</w:t>
      </w:r>
    </w:p>
    <w:p w14:paraId="0BC40054" w14:textId="77777777" w:rsidR="00286146" w:rsidRPr="00286146" w:rsidRDefault="00286146" w:rsidP="00286146">
      <w:pPr>
        <w:rPr>
          <w:b/>
          <w:bCs/>
          <w:lang w:val="en-US"/>
        </w:rPr>
      </w:pPr>
      <w:r w:rsidRPr="00286146">
        <w:rPr>
          <w:b/>
          <w:bCs/>
          <w:lang w:val="en-US"/>
        </w:rPr>
        <w:t>SET e_name = 'Jay'</w:t>
      </w:r>
    </w:p>
    <w:p w14:paraId="4F6C76E3" w14:textId="794D457E" w:rsidR="00286146" w:rsidRDefault="00286146" w:rsidP="00286146">
      <w:pPr>
        <w:rPr>
          <w:b/>
          <w:bCs/>
          <w:lang w:val="en-US"/>
        </w:rPr>
      </w:pPr>
      <w:r w:rsidRPr="00286146">
        <w:rPr>
          <w:b/>
          <w:bCs/>
          <w:lang w:val="en-US"/>
        </w:rPr>
        <w:t>WHERE emp_no = 101;</w:t>
      </w:r>
    </w:p>
    <w:p w14:paraId="723D2D8D" w14:textId="73210201" w:rsidR="00286146" w:rsidRPr="00286146" w:rsidRDefault="00286146" w:rsidP="00286146">
      <w:pPr>
        <w:rPr>
          <w:b/>
          <w:bCs/>
          <w:lang w:val="en-US"/>
        </w:rPr>
      </w:pPr>
      <w:r>
        <w:rPr>
          <w:b/>
          <w:bCs/>
          <w:lang w:val="en-US"/>
        </w:rPr>
        <w:t>3)</w:t>
      </w:r>
      <w:r w:rsidRPr="00286146">
        <w:t xml:space="preserve"> </w:t>
      </w:r>
      <w:r w:rsidRPr="00286146">
        <w:rPr>
          <w:b/>
          <w:bCs/>
          <w:lang w:val="en-US"/>
        </w:rPr>
        <w:t>DELETE FROM emp_view</w:t>
      </w:r>
    </w:p>
    <w:p w14:paraId="34FB1123" w14:textId="300962D3" w:rsidR="00286146" w:rsidRDefault="00286146" w:rsidP="00286146">
      <w:pPr>
        <w:rPr>
          <w:b/>
          <w:bCs/>
          <w:lang w:val="en-US"/>
        </w:rPr>
      </w:pPr>
      <w:r w:rsidRPr="00286146">
        <w:rPr>
          <w:b/>
          <w:bCs/>
          <w:lang w:val="en-US"/>
        </w:rPr>
        <w:t>WHERE emp_no = 105;</w:t>
      </w:r>
    </w:p>
    <w:p w14:paraId="22F21802" w14:textId="0564CD89" w:rsidR="00286146" w:rsidRDefault="00286146" w:rsidP="00286146">
      <w:pPr>
        <w:rPr>
          <w:b/>
          <w:bCs/>
          <w:lang w:val="en-US"/>
        </w:rPr>
      </w:pPr>
      <w:r>
        <w:rPr>
          <w:b/>
          <w:bCs/>
          <w:lang w:val="en-US"/>
        </w:rPr>
        <w:t>4)</w:t>
      </w:r>
      <w:r w:rsidRPr="00286146">
        <w:t xml:space="preserve"> </w:t>
      </w:r>
      <w:r w:rsidRPr="00286146">
        <w:rPr>
          <w:b/>
          <w:bCs/>
          <w:lang w:val="en-US"/>
        </w:rPr>
        <w:t>DROP VIEW emp_view;</w:t>
      </w:r>
    </w:p>
    <w:p w14:paraId="5073B8CA" w14:textId="121F1C1F" w:rsidR="00286146" w:rsidRPr="00286146" w:rsidRDefault="00286146" w:rsidP="00286146">
      <w:pPr>
        <w:rPr>
          <w:b/>
          <w:bCs/>
          <w:lang w:val="en-US"/>
        </w:rPr>
      </w:pPr>
      <w:r>
        <w:rPr>
          <w:b/>
          <w:bCs/>
          <w:lang w:val="en-US"/>
        </w:rPr>
        <w:t>5)</w:t>
      </w:r>
      <w:r w:rsidRPr="00286146">
        <w:t xml:space="preserve"> </w:t>
      </w:r>
      <w:r w:rsidRPr="00286146">
        <w:rPr>
          <w:b/>
          <w:bCs/>
          <w:lang w:val="en-US"/>
        </w:rPr>
        <w:t>CREATE OR REPLACE VIEW dept_view AS</w:t>
      </w:r>
    </w:p>
    <w:p w14:paraId="02850217" w14:textId="77777777" w:rsidR="00286146" w:rsidRPr="00286146" w:rsidRDefault="00286146" w:rsidP="00286146">
      <w:pPr>
        <w:rPr>
          <w:b/>
          <w:bCs/>
          <w:lang w:val="en-US"/>
        </w:rPr>
      </w:pPr>
      <w:r w:rsidRPr="00286146">
        <w:rPr>
          <w:b/>
          <w:bCs/>
          <w:lang w:val="en-US"/>
        </w:rPr>
        <w:t>SELECT dept_no, dept_name, location</w:t>
      </w:r>
    </w:p>
    <w:p w14:paraId="43ADE4A0" w14:textId="77777777" w:rsidR="00286146" w:rsidRPr="00286146" w:rsidRDefault="00286146" w:rsidP="00286146">
      <w:pPr>
        <w:rPr>
          <w:b/>
          <w:bCs/>
          <w:lang w:val="en-US"/>
        </w:rPr>
      </w:pPr>
      <w:r w:rsidRPr="00286146">
        <w:rPr>
          <w:b/>
          <w:bCs/>
          <w:lang w:val="en-US"/>
        </w:rPr>
        <w:t>FROM departments</w:t>
      </w:r>
    </w:p>
    <w:p w14:paraId="7DADFA79" w14:textId="0128B7C8" w:rsidR="00286146" w:rsidRDefault="00286146" w:rsidP="00286146">
      <w:pPr>
        <w:rPr>
          <w:b/>
          <w:bCs/>
          <w:lang w:val="en-US"/>
        </w:rPr>
      </w:pPr>
      <w:r w:rsidRPr="00286146">
        <w:rPr>
          <w:b/>
          <w:bCs/>
          <w:lang w:val="en-US"/>
        </w:rPr>
        <w:t>WHERE dept_no = 'new_dept_no'; -- Modify as needed</w:t>
      </w:r>
    </w:p>
    <w:p w14:paraId="1A1D9E25" w14:textId="30729E7D" w:rsidR="00286146" w:rsidRDefault="00286146" w:rsidP="00286146">
      <w:pPr>
        <w:rPr>
          <w:b/>
          <w:bCs/>
          <w:lang w:val="en-US"/>
        </w:rPr>
      </w:pPr>
      <w:r>
        <w:rPr>
          <w:b/>
          <w:bCs/>
          <w:lang w:val="en-US"/>
        </w:rPr>
        <w:t>17.</w:t>
      </w:r>
    </w:p>
    <w:p w14:paraId="15DC490B" w14:textId="06D8E1B8" w:rsidR="00286146" w:rsidRPr="00286146" w:rsidRDefault="00286146" w:rsidP="00286146">
      <w:pPr>
        <w:rPr>
          <w:b/>
          <w:bCs/>
          <w:lang w:val="en-US"/>
        </w:rPr>
      </w:pPr>
      <w:r>
        <w:rPr>
          <w:b/>
          <w:bCs/>
          <w:lang w:val="en-US"/>
        </w:rPr>
        <w:t>1)</w:t>
      </w:r>
      <w:r w:rsidRPr="00286146">
        <w:rPr>
          <w:b/>
          <w:bCs/>
          <w:lang w:val="en-US"/>
        </w:rPr>
        <w:t>IF condition THEN</w:t>
      </w:r>
    </w:p>
    <w:p w14:paraId="3EEAF83F" w14:textId="77777777" w:rsidR="00286146" w:rsidRPr="00286146" w:rsidRDefault="00286146" w:rsidP="00286146">
      <w:pPr>
        <w:rPr>
          <w:b/>
          <w:bCs/>
          <w:lang w:val="en-US"/>
        </w:rPr>
      </w:pPr>
      <w:r w:rsidRPr="00286146">
        <w:rPr>
          <w:b/>
          <w:bCs/>
          <w:lang w:val="en-US"/>
        </w:rPr>
        <w:t xml:space="preserve">   -- Statements to execute if condition is true</w:t>
      </w:r>
    </w:p>
    <w:p w14:paraId="30D8B1D8" w14:textId="57426D24" w:rsidR="00286146" w:rsidRPr="00AA48F2" w:rsidRDefault="00286146" w:rsidP="00286146">
      <w:pPr>
        <w:rPr>
          <w:b/>
          <w:bCs/>
          <w:lang w:val="en-US"/>
        </w:rPr>
      </w:pPr>
      <w:r w:rsidRPr="00286146">
        <w:rPr>
          <w:b/>
          <w:bCs/>
          <w:lang w:val="en-US"/>
        </w:rPr>
        <w:t>END IF;</w:t>
      </w:r>
    </w:p>
    <w:p w14:paraId="56956246" w14:textId="77777777" w:rsidR="00B922F9" w:rsidRPr="00B922F9" w:rsidRDefault="00B922F9" w:rsidP="00B922F9">
      <w:pPr>
        <w:rPr>
          <w:b/>
          <w:bCs/>
          <w:lang w:val="en-US"/>
        </w:rPr>
      </w:pPr>
      <w:r w:rsidRPr="00B922F9">
        <w:rPr>
          <w:b/>
          <w:bCs/>
          <w:lang w:val="en-US"/>
        </w:rPr>
        <w:t>IF condition THEN</w:t>
      </w:r>
    </w:p>
    <w:p w14:paraId="3BE7FFF5" w14:textId="77777777" w:rsidR="00B922F9" w:rsidRPr="00B922F9" w:rsidRDefault="00B922F9" w:rsidP="00B922F9">
      <w:pPr>
        <w:rPr>
          <w:b/>
          <w:bCs/>
          <w:lang w:val="en-US"/>
        </w:rPr>
      </w:pPr>
      <w:r w:rsidRPr="00B922F9">
        <w:rPr>
          <w:b/>
          <w:bCs/>
          <w:lang w:val="en-US"/>
        </w:rPr>
        <w:t xml:space="preserve">   -- Statements to execute if condition is true</w:t>
      </w:r>
    </w:p>
    <w:p w14:paraId="4E531C64" w14:textId="77777777" w:rsidR="00B922F9" w:rsidRPr="00B922F9" w:rsidRDefault="00B922F9" w:rsidP="00B922F9">
      <w:pPr>
        <w:rPr>
          <w:b/>
          <w:bCs/>
          <w:lang w:val="en-US"/>
        </w:rPr>
      </w:pPr>
      <w:r w:rsidRPr="00B922F9">
        <w:rPr>
          <w:b/>
          <w:bCs/>
          <w:lang w:val="en-US"/>
        </w:rPr>
        <w:t>ELSE</w:t>
      </w:r>
    </w:p>
    <w:p w14:paraId="6574FF9E" w14:textId="77777777" w:rsidR="00B922F9" w:rsidRPr="00B922F9" w:rsidRDefault="00B922F9" w:rsidP="00B922F9">
      <w:pPr>
        <w:rPr>
          <w:b/>
          <w:bCs/>
          <w:lang w:val="en-US"/>
        </w:rPr>
      </w:pPr>
      <w:r w:rsidRPr="00B922F9">
        <w:rPr>
          <w:b/>
          <w:bCs/>
          <w:lang w:val="en-US"/>
        </w:rPr>
        <w:t xml:space="preserve">   -- Statements to execute if condition is false</w:t>
      </w:r>
    </w:p>
    <w:p w14:paraId="66D5ACD9" w14:textId="547F41B0" w:rsidR="00AA48F2" w:rsidRDefault="00B922F9" w:rsidP="00B922F9">
      <w:pPr>
        <w:rPr>
          <w:b/>
          <w:bCs/>
          <w:lang w:val="en-US"/>
        </w:rPr>
      </w:pPr>
      <w:r w:rsidRPr="00B922F9">
        <w:rPr>
          <w:b/>
          <w:bCs/>
          <w:lang w:val="en-US"/>
        </w:rPr>
        <w:t>END IF;</w:t>
      </w:r>
    </w:p>
    <w:p w14:paraId="44762355" w14:textId="77777777" w:rsidR="00B922F9" w:rsidRPr="00B922F9" w:rsidRDefault="00B922F9" w:rsidP="00B922F9">
      <w:pPr>
        <w:rPr>
          <w:b/>
          <w:bCs/>
          <w:lang w:val="en-US"/>
        </w:rPr>
      </w:pPr>
      <w:r w:rsidRPr="00B922F9">
        <w:rPr>
          <w:b/>
          <w:bCs/>
          <w:lang w:val="en-US"/>
        </w:rPr>
        <w:t>IF condition1 THEN</w:t>
      </w:r>
    </w:p>
    <w:p w14:paraId="03364268" w14:textId="77777777" w:rsidR="00B922F9" w:rsidRPr="00B922F9" w:rsidRDefault="00B922F9" w:rsidP="00B922F9">
      <w:pPr>
        <w:rPr>
          <w:b/>
          <w:bCs/>
          <w:lang w:val="en-US"/>
        </w:rPr>
      </w:pPr>
      <w:r w:rsidRPr="00B922F9">
        <w:rPr>
          <w:b/>
          <w:bCs/>
          <w:lang w:val="en-US"/>
        </w:rPr>
        <w:t xml:space="preserve">   -- Statements if condition1 is true</w:t>
      </w:r>
    </w:p>
    <w:p w14:paraId="539E510B" w14:textId="77777777" w:rsidR="00B922F9" w:rsidRPr="00B922F9" w:rsidRDefault="00B922F9" w:rsidP="00B922F9">
      <w:pPr>
        <w:rPr>
          <w:b/>
          <w:bCs/>
          <w:lang w:val="en-US"/>
        </w:rPr>
      </w:pPr>
      <w:r w:rsidRPr="00B922F9">
        <w:rPr>
          <w:b/>
          <w:bCs/>
          <w:lang w:val="en-US"/>
        </w:rPr>
        <w:t>ELSIF condition2 THEN</w:t>
      </w:r>
    </w:p>
    <w:p w14:paraId="7B97F4DA" w14:textId="77777777" w:rsidR="00B922F9" w:rsidRPr="00B922F9" w:rsidRDefault="00B922F9" w:rsidP="00B922F9">
      <w:pPr>
        <w:rPr>
          <w:b/>
          <w:bCs/>
          <w:lang w:val="en-US"/>
        </w:rPr>
      </w:pPr>
      <w:r w:rsidRPr="00B922F9">
        <w:rPr>
          <w:b/>
          <w:bCs/>
          <w:lang w:val="en-US"/>
        </w:rPr>
        <w:t xml:space="preserve">   -- Statements if condition2 is true</w:t>
      </w:r>
    </w:p>
    <w:p w14:paraId="0F994895" w14:textId="77777777" w:rsidR="00B922F9" w:rsidRPr="00B922F9" w:rsidRDefault="00B922F9" w:rsidP="00B922F9">
      <w:pPr>
        <w:rPr>
          <w:b/>
          <w:bCs/>
          <w:lang w:val="en-US"/>
        </w:rPr>
      </w:pPr>
      <w:r w:rsidRPr="00B922F9">
        <w:rPr>
          <w:b/>
          <w:bCs/>
          <w:lang w:val="en-US"/>
        </w:rPr>
        <w:lastRenderedPageBreak/>
        <w:t>ELSE</w:t>
      </w:r>
    </w:p>
    <w:p w14:paraId="06823980" w14:textId="77777777" w:rsidR="00B922F9" w:rsidRPr="00B922F9" w:rsidRDefault="00B922F9" w:rsidP="00B922F9">
      <w:pPr>
        <w:rPr>
          <w:b/>
          <w:bCs/>
          <w:lang w:val="en-US"/>
        </w:rPr>
      </w:pPr>
      <w:r w:rsidRPr="00B922F9">
        <w:rPr>
          <w:b/>
          <w:bCs/>
          <w:lang w:val="en-US"/>
        </w:rPr>
        <w:t xml:space="preserve">   -- Statements if none of the above conditions are true</w:t>
      </w:r>
    </w:p>
    <w:p w14:paraId="1876378C" w14:textId="4CE48DE9" w:rsidR="00B922F9" w:rsidRDefault="00B922F9" w:rsidP="00B922F9">
      <w:pPr>
        <w:rPr>
          <w:b/>
          <w:bCs/>
          <w:lang w:val="en-US"/>
        </w:rPr>
      </w:pPr>
      <w:r w:rsidRPr="00B922F9">
        <w:rPr>
          <w:b/>
          <w:bCs/>
          <w:lang w:val="en-US"/>
        </w:rPr>
        <w:t>END IF;</w:t>
      </w:r>
    </w:p>
    <w:p w14:paraId="36F08CF5" w14:textId="0F76242D" w:rsidR="00B922F9" w:rsidRPr="00B922F9" w:rsidRDefault="00B922F9" w:rsidP="00B922F9">
      <w:pPr>
        <w:rPr>
          <w:b/>
          <w:bCs/>
          <w:lang w:val="en-US"/>
        </w:rPr>
      </w:pPr>
      <w:r>
        <w:rPr>
          <w:b/>
          <w:bCs/>
          <w:lang w:val="en-US"/>
        </w:rPr>
        <w:t>2)</w:t>
      </w:r>
      <w:r w:rsidRPr="00B922F9">
        <w:t xml:space="preserve"> </w:t>
      </w:r>
      <w:r w:rsidRPr="00B922F9">
        <w:rPr>
          <w:b/>
          <w:bCs/>
          <w:lang w:val="en-US"/>
        </w:rPr>
        <w:t>DECLARE</w:t>
      </w:r>
    </w:p>
    <w:p w14:paraId="455C68A6" w14:textId="6A5307E7" w:rsidR="00B922F9" w:rsidRPr="00B922F9" w:rsidRDefault="00B922F9" w:rsidP="00B922F9">
      <w:pPr>
        <w:rPr>
          <w:b/>
          <w:bCs/>
          <w:lang w:val="en-US"/>
        </w:rPr>
      </w:pPr>
      <w:r w:rsidRPr="00B922F9">
        <w:rPr>
          <w:b/>
          <w:bCs/>
          <w:lang w:val="en-US"/>
        </w:rPr>
        <w:t xml:space="preserve">   num NUMBER;  </w:t>
      </w:r>
    </w:p>
    <w:p w14:paraId="55825097" w14:textId="22840134" w:rsidR="00B922F9" w:rsidRPr="00B922F9" w:rsidRDefault="00B922F9" w:rsidP="00B922F9">
      <w:pPr>
        <w:rPr>
          <w:b/>
          <w:bCs/>
          <w:lang w:val="en-US"/>
        </w:rPr>
      </w:pPr>
      <w:r w:rsidRPr="00B922F9">
        <w:rPr>
          <w:b/>
          <w:bCs/>
          <w:lang w:val="en-US"/>
        </w:rPr>
        <w:t>BEGIN</w:t>
      </w:r>
    </w:p>
    <w:p w14:paraId="035A9078" w14:textId="6414FB11" w:rsidR="00B922F9" w:rsidRPr="00B922F9" w:rsidRDefault="00B922F9" w:rsidP="00B922F9">
      <w:pPr>
        <w:rPr>
          <w:b/>
          <w:bCs/>
          <w:lang w:val="en-US"/>
        </w:rPr>
      </w:pPr>
      <w:r w:rsidRPr="00B922F9">
        <w:rPr>
          <w:b/>
          <w:bCs/>
          <w:lang w:val="en-US"/>
        </w:rPr>
        <w:t xml:space="preserve">   num := &amp;num;  </w:t>
      </w:r>
    </w:p>
    <w:p w14:paraId="4464F661" w14:textId="77777777" w:rsidR="00B922F9" w:rsidRPr="00B922F9" w:rsidRDefault="00B922F9" w:rsidP="00B922F9">
      <w:pPr>
        <w:rPr>
          <w:b/>
          <w:bCs/>
          <w:lang w:val="en-US"/>
        </w:rPr>
      </w:pPr>
      <w:r w:rsidRPr="00B922F9">
        <w:rPr>
          <w:b/>
          <w:bCs/>
          <w:lang w:val="en-US"/>
        </w:rPr>
        <w:t xml:space="preserve">   </w:t>
      </w:r>
    </w:p>
    <w:p w14:paraId="704CB636" w14:textId="77777777" w:rsidR="00B922F9" w:rsidRPr="00B922F9" w:rsidRDefault="00B922F9" w:rsidP="00B922F9">
      <w:pPr>
        <w:rPr>
          <w:b/>
          <w:bCs/>
          <w:lang w:val="en-US"/>
        </w:rPr>
      </w:pPr>
      <w:r w:rsidRPr="00B922F9">
        <w:rPr>
          <w:b/>
          <w:bCs/>
          <w:lang w:val="en-US"/>
        </w:rPr>
        <w:t xml:space="preserve">   IF num &gt; 0 THEN</w:t>
      </w:r>
    </w:p>
    <w:p w14:paraId="49F720B0" w14:textId="77777777" w:rsidR="00B922F9" w:rsidRPr="00B922F9" w:rsidRDefault="00B922F9" w:rsidP="00B922F9">
      <w:pPr>
        <w:rPr>
          <w:b/>
          <w:bCs/>
          <w:lang w:val="en-US"/>
        </w:rPr>
      </w:pPr>
      <w:r w:rsidRPr="00B922F9">
        <w:rPr>
          <w:b/>
          <w:bCs/>
          <w:lang w:val="en-US"/>
        </w:rPr>
        <w:t xml:space="preserve">      DBMS_OUTPUT.PUT_LINE('Number is positive');</w:t>
      </w:r>
    </w:p>
    <w:p w14:paraId="28ADEF82" w14:textId="77777777" w:rsidR="00B922F9" w:rsidRPr="00B922F9" w:rsidRDefault="00B922F9" w:rsidP="00B922F9">
      <w:pPr>
        <w:rPr>
          <w:b/>
          <w:bCs/>
          <w:lang w:val="en-US"/>
        </w:rPr>
      </w:pPr>
      <w:r w:rsidRPr="00B922F9">
        <w:rPr>
          <w:b/>
          <w:bCs/>
          <w:lang w:val="en-US"/>
        </w:rPr>
        <w:t xml:space="preserve">   ELSE</w:t>
      </w:r>
    </w:p>
    <w:p w14:paraId="33CA1376" w14:textId="77777777" w:rsidR="00B922F9" w:rsidRPr="00B922F9" w:rsidRDefault="00B922F9" w:rsidP="00B922F9">
      <w:pPr>
        <w:rPr>
          <w:b/>
          <w:bCs/>
          <w:lang w:val="en-US"/>
        </w:rPr>
      </w:pPr>
      <w:r w:rsidRPr="00B922F9">
        <w:rPr>
          <w:b/>
          <w:bCs/>
          <w:lang w:val="en-US"/>
        </w:rPr>
        <w:t xml:space="preserve">      DBMS_OUTPUT.PUT_LINE('Number is not positive');</w:t>
      </w:r>
    </w:p>
    <w:p w14:paraId="0C2D8772" w14:textId="12497A2B" w:rsidR="00B922F9" w:rsidRPr="00B922F9" w:rsidRDefault="00B922F9" w:rsidP="00B922F9">
      <w:pPr>
        <w:rPr>
          <w:b/>
          <w:bCs/>
          <w:lang w:val="en-US"/>
        </w:rPr>
      </w:pPr>
      <w:r w:rsidRPr="00B922F9">
        <w:rPr>
          <w:b/>
          <w:bCs/>
          <w:lang w:val="en-US"/>
        </w:rPr>
        <w:t xml:space="preserve">   END IF;</w:t>
      </w:r>
    </w:p>
    <w:p w14:paraId="60039C64" w14:textId="032DCF4B" w:rsidR="00B922F9" w:rsidRDefault="00B922F9" w:rsidP="00B922F9">
      <w:pPr>
        <w:rPr>
          <w:b/>
          <w:bCs/>
          <w:lang w:val="en-US"/>
        </w:rPr>
      </w:pPr>
      <w:r w:rsidRPr="00B922F9">
        <w:rPr>
          <w:b/>
          <w:bCs/>
          <w:lang w:val="en-US"/>
        </w:rPr>
        <w:t>END;</w:t>
      </w:r>
    </w:p>
    <w:p w14:paraId="6BCF6E86" w14:textId="20219A60" w:rsidR="00B922F9" w:rsidRDefault="00B922F9" w:rsidP="00B922F9">
      <w:pPr>
        <w:rPr>
          <w:b/>
          <w:bCs/>
          <w:lang w:val="en-US"/>
        </w:rPr>
      </w:pPr>
      <w:r>
        <w:rPr>
          <w:b/>
          <w:bCs/>
          <w:lang w:val="en-US"/>
        </w:rPr>
        <w:t>18.</w:t>
      </w:r>
    </w:p>
    <w:p w14:paraId="237AF3CE" w14:textId="394C4AA1" w:rsidR="00B922F9" w:rsidRPr="00B922F9" w:rsidRDefault="00B922F9" w:rsidP="00B922F9">
      <w:pPr>
        <w:rPr>
          <w:b/>
          <w:bCs/>
          <w:lang w:val="en-US"/>
        </w:rPr>
      </w:pPr>
      <w:r>
        <w:rPr>
          <w:b/>
          <w:bCs/>
          <w:lang w:val="en-US"/>
        </w:rPr>
        <w:t>1)</w:t>
      </w:r>
      <w:r w:rsidRPr="00B922F9">
        <w:t xml:space="preserve"> </w:t>
      </w:r>
      <w:r w:rsidRPr="00B922F9">
        <w:rPr>
          <w:b/>
          <w:bCs/>
          <w:lang w:val="en-US"/>
        </w:rPr>
        <w:t>FOR counter IN lower_bound..upper_bound LOOP</w:t>
      </w:r>
    </w:p>
    <w:p w14:paraId="3EE7E035" w14:textId="77777777" w:rsidR="00B922F9" w:rsidRPr="00B922F9" w:rsidRDefault="00B922F9" w:rsidP="00B922F9">
      <w:pPr>
        <w:rPr>
          <w:b/>
          <w:bCs/>
          <w:lang w:val="en-US"/>
        </w:rPr>
      </w:pPr>
      <w:r w:rsidRPr="00B922F9">
        <w:rPr>
          <w:b/>
          <w:bCs/>
          <w:lang w:val="en-US"/>
        </w:rPr>
        <w:t xml:space="preserve">   -- Statements to execute in each iteration</w:t>
      </w:r>
    </w:p>
    <w:p w14:paraId="691DECCB" w14:textId="609117D6" w:rsidR="00B922F9" w:rsidRDefault="00B922F9" w:rsidP="00B922F9">
      <w:pPr>
        <w:rPr>
          <w:b/>
          <w:bCs/>
          <w:lang w:val="en-US"/>
        </w:rPr>
      </w:pPr>
      <w:r w:rsidRPr="00B922F9">
        <w:rPr>
          <w:b/>
          <w:bCs/>
          <w:lang w:val="en-US"/>
        </w:rPr>
        <w:t>END LOOP;</w:t>
      </w:r>
    </w:p>
    <w:p w14:paraId="1838137E" w14:textId="77777777" w:rsidR="00B922F9" w:rsidRPr="00B922F9" w:rsidRDefault="00B922F9" w:rsidP="00B922F9">
      <w:pPr>
        <w:rPr>
          <w:b/>
          <w:bCs/>
          <w:lang w:val="en-US"/>
        </w:rPr>
      </w:pPr>
      <w:r w:rsidRPr="00B922F9">
        <w:rPr>
          <w:b/>
          <w:bCs/>
          <w:lang w:val="en-US"/>
        </w:rPr>
        <w:t>WHILE condition LOOP</w:t>
      </w:r>
    </w:p>
    <w:p w14:paraId="3A509700" w14:textId="77777777" w:rsidR="00B922F9" w:rsidRPr="00B922F9" w:rsidRDefault="00B922F9" w:rsidP="00B922F9">
      <w:pPr>
        <w:rPr>
          <w:b/>
          <w:bCs/>
          <w:lang w:val="en-US"/>
        </w:rPr>
      </w:pPr>
      <w:r w:rsidRPr="00B922F9">
        <w:rPr>
          <w:b/>
          <w:bCs/>
          <w:lang w:val="en-US"/>
        </w:rPr>
        <w:t xml:space="preserve">   -- Statements to execute while condition is true</w:t>
      </w:r>
    </w:p>
    <w:p w14:paraId="77D94EF4" w14:textId="40BDA6C1" w:rsidR="00B922F9" w:rsidRDefault="00B922F9" w:rsidP="00B922F9">
      <w:pPr>
        <w:rPr>
          <w:b/>
          <w:bCs/>
          <w:lang w:val="en-US"/>
        </w:rPr>
      </w:pPr>
      <w:r w:rsidRPr="00B922F9">
        <w:rPr>
          <w:b/>
          <w:bCs/>
          <w:lang w:val="en-US"/>
        </w:rPr>
        <w:t>END LOOP;</w:t>
      </w:r>
    </w:p>
    <w:p w14:paraId="4C788A2B" w14:textId="77777777" w:rsidR="00B922F9" w:rsidRPr="00B922F9" w:rsidRDefault="00B922F9" w:rsidP="00B922F9">
      <w:pPr>
        <w:rPr>
          <w:b/>
          <w:bCs/>
          <w:lang w:val="en-US"/>
        </w:rPr>
      </w:pPr>
      <w:r w:rsidRPr="00B922F9">
        <w:rPr>
          <w:b/>
          <w:bCs/>
          <w:lang w:val="en-US"/>
        </w:rPr>
        <w:t>LOOP</w:t>
      </w:r>
    </w:p>
    <w:p w14:paraId="47597F11" w14:textId="77777777" w:rsidR="00B922F9" w:rsidRPr="00B922F9" w:rsidRDefault="00B922F9" w:rsidP="00B922F9">
      <w:pPr>
        <w:rPr>
          <w:b/>
          <w:bCs/>
          <w:lang w:val="en-US"/>
        </w:rPr>
      </w:pPr>
      <w:r w:rsidRPr="00B922F9">
        <w:rPr>
          <w:b/>
          <w:bCs/>
          <w:lang w:val="en-US"/>
        </w:rPr>
        <w:t xml:space="preserve">   -- Statements to execute</w:t>
      </w:r>
    </w:p>
    <w:p w14:paraId="4F6C9B26" w14:textId="77777777" w:rsidR="00B922F9" w:rsidRPr="00B922F9" w:rsidRDefault="00B922F9" w:rsidP="00B922F9">
      <w:pPr>
        <w:rPr>
          <w:b/>
          <w:bCs/>
          <w:lang w:val="en-US"/>
        </w:rPr>
      </w:pPr>
      <w:r w:rsidRPr="00B922F9">
        <w:rPr>
          <w:b/>
          <w:bCs/>
          <w:lang w:val="en-US"/>
        </w:rPr>
        <w:t xml:space="preserve">   EXIT WHEN condition;</w:t>
      </w:r>
    </w:p>
    <w:p w14:paraId="5CFD813C" w14:textId="1488D0D5" w:rsidR="00B922F9" w:rsidRDefault="00B922F9" w:rsidP="00B922F9">
      <w:pPr>
        <w:rPr>
          <w:b/>
          <w:bCs/>
          <w:lang w:val="en-US"/>
        </w:rPr>
      </w:pPr>
      <w:r w:rsidRPr="00B922F9">
        <w:rPr>
          <w:b/>
          <w:bCs/>
          <w:lang w:val="en-US"/>
        </w:rPr>
        <w:t>END LOOP;</w:t>
      </w:r>
    </w:p>
    <w:p w14:paraId="21F11EF7" w14:textId="4ADC4D34" w:rsidR="00B922F9" w:rsidRPr="00B922F9" w:rsidRDefault="00B922F9" w:rsidP="00B922F9">
      <w:pPr>
        <w:rPr>
          <w:b/>
          <w:bCs/>
          <w:lang w:val="en-US"/>
        </w:rPr>
      </w:pPr>
      <w:r>
        <w:rPr>
          <w:b/>
          <w:bCs/>
          <w:lang w:val="en-US"/>
        </w:rPr>
        <w:t>2)</w:t>
      </w:r>
      <w:r w:rsidRPr="00B922F9">
        <w:t xml:space="preserve"> </w:t>
      </w:r>
      <w:r w:rsidRPr="00B922F9">
        <w:rPr>
          <w:b/>
          <w:bCs/>
          <w:lang w:val="en-US"/>
        </w:rPr>
        <w:t>DECLARE</w:t>
      </w:r>
    </w:p>
    <w:p w14:paraId="3A3DAE97" w14:textId="77777777" w:rsidR="00B922F9" w:rsidRPr="00B922F9" w:rsidRDefault="00B922F9" w:rsidP="00B922F9">
      <w:pPr>
        <w:rPr>
          <w:b/>
          <w:bCs/>
          <w:lang w:val="en-US"/>
        </w:rPr>
      </w:pPr>
      <w:r w:rsidRPr="00B922F9">
        <w:rPr>
          <w:b/>
          <w:bCs/>
          <w:lang w:val="en-US"/>
        </w:rPr>
        <w:t xml:space="preserve">   num NUMBER;   -- To hold the number being checked</w:t>
      </w:r>
    </w:p>
    <w:p w14:paraId="6B5FADEB" w14:textId="77777777" w:rsidR="00B922F9" w:rsidRPr="00B922F9" w:rsidRDefault="00B922F9" w:rsidP="00B922F9">
      <w:pPr>
        <w:rPr>
          <w:b/>
          <w:bCs/>
          <w:lang w:val="en-US"/>
        </w:rPr>
      </w:pPr>
      <w:r w:rsidRPr="00B922F9">
        <w:rPr>
          <w:b/>
          <w:bCs/>
          <w:lang w:val="en-US"/>
        </w:rPr>
        <w:t xml:space="preserve">   i   NUMBER;   -- Loop counter</w:t>
      </w:r>
    </w:p>
    <w:p w14:paraId="50A0131F" w14:textId="77777777" w:rsidR="00B922F9" w:rsidRPr="00B922F9" w:rsidRDefault="00B922F9" w:rsidP="00B922F9">
      <w:pPr>
        <w:rPr>
          <w:b/>
          <w:bCs/>
          <w:lang w:val="en-US"/>
        </w:rPr>
      </w:pPr>
      <w:r w:rsidRPr="00B922F9">
        <w:rPr>
          <w:b/>
          <w:bCs/>
          <w:lang w:val="en-US"/>
        </w:rPr>
        <w:t xml:space="preserve">   is_prime BOOLEAN := TRUE;  -- Flag to determine if the number is prime</w:t>
      </w:r>
    </w:p>
    <w:p w14:paraId="280A64C1" w14:textId="77777777" w:rsidR="00B922F9" w:rsidRPr="00B922F9" w:rsidRDefault="00B922F9" w:rsidP="00B922F9">
      <w:pPr>
        <w:rPr>
          <w:b/>
          <w:bCs/>
          <w:lang w:val="en-US"/>
        </w:rPr>
      </w:pPr>
      <w:r w:rsidRPr="00B922F9">
        <w:rPr>
          <w:b/>
          <w:bCs/>
          <w:lang w:val="en-US"/>
        </w:rPr>
        <w:t>BEGIN</w:t>
      </w:r>
    </w:p>
    <w:p w14:paraId="31C80772" w14:textId="77777777" w:rsidR="00B922F9" w:rsidRPr="00B922F9" w:rsidRDefault="00B922F9" w:rsidP="00B922F9">
      <w:pPr>
        <w:rPr>
          <w:b/>
          <w:bCs/>
          <w:lang w:val="en-US"/>
        </w:rPr>
      </w:pPr>
      <w:r w:rsidRPr="00B922F9">
        <w:rPr>
          <w:b/>
          <w:bCs/>
          <w:lang w:val="en-US"/>
        </w:rPr>
        <w:t xml:space="preserve">   -- Loop through numbers from 1 to 50</w:t>
      </w:r>
    </w:p>
    <w:p w14:paraId="61D27741" w14:textId="77777777" w:rsidR="00B922F9" w:rsidRPr="00B922F9" w:rsidRDefault="00B922F9" w:rsidP="00B922F9">
      <w:pPr>
        <w:rPr>
          <w:b/>
          <w:bCs/>
          <w:lang w:val="en-US"/>
        </w:rPr>
      </w:pPr>
      <w:r w:rsidRPr="00B922F9">
        <w:rPr>
          <w:b/>
          <w:bCs/>
          <w:lang w:val="en-US"/>
        </w:rPr>
        <w:lastRenderedPageBreak/>
        <w:t xml:space="preserve">   FOR num IN 2..50 LOOP</w:t>
      </w:r>
    </w:p>
    <w:p w14:paraId="6235E675" w14:textId="77777777" w:rsidR="00B922F9" w:rsidRPr="00B922F9" w:rsidRDefault="00B922F9" w:rsidP="00B922F9">
      <w:pPr>
        <w:rPr>
          <w:b/>
          <w:bCs/>
          <w:lang w:val="en-US"/>
        </w:rPr>
      </w:pPr>
      <w:r w:rsidRPr="00B922F9">
        <w:rPr>
          <w:b/>
          <w:bCs/>
          <w:lang w:val="en-US"/>
        </w:rPr>
        <w:t xml:space="preserve">      is_prime := TRUE;  -- Assume the number is prime</w:t>
      </w:r>
    </w:p>
    <w:p w14:paraId="48D6FB48" w14:textId="77777777" w:rsidR="00B922F9" w:rsidRPr="00B922F9" w:rsidRDefault="00B922F9" w:rsidP="00B922F9">
      <w:pPr>
        <w:rPr>
          <w:b/>
          <w:bCs/>
          <w:lang w:val="en-US"/>
        </w:rPr>
      </w:pPr>
      <w:r w:rsidRPr="00B922F9">
        <w:rPr>
          <w:b/>
          <w:bCs/>
          <w:lang w:val="en-US"/>
        </w:rPr>
        <w:t xml:space="preserve">      </w:t>
      </w:r>
    </w:p>
    <w:p w14:paraId="7A72DEC1" w14:textId="77777777" w:rsidR="00B922F9" w:rsidRPr="00B922F9" w:rsidRDefault="00B922F9" w:rsidP="00B922F9">
      <w:pPr>
        <w:rPr>
          <w:b/>
          <w:bCs/>
          <w:lang w:val="en-US"/>
        </w:rPr>
      </w:pPr>
      <w:r w:rsidRPr="00B922F9">
        <w:rPr>
          <w:b/>
          <w:bCs/>
          <w:lang w:val="en-US"/>
        </w:rPr>
        <w:t xml:space="preserve">      -- Check divisibility from 2 to num-1</w:t>
      </w:r>
    </w:p>
    <w:p w14:paraId="23D89E02" w14:textId="77777777" w:rsidR="00B922F9" w:rsidRPr="00B922F9" w:rsidRDefault="00B922F9" w:rsidP="00B922F9">
      <w:pPr>
        <w:rPr>
          <w:b/>
          <w:bCs/>
          <w:lang w:val="en-US"/>
        </w:rPr>
      </w:pPr>
      <w:r w:rsidRPr="00B922F9">
        <w:rPr>
          <w:b/>
          <w:bCs/>
          <w:lang w:val="en-US"/>
        </w:rPr>
        <w:t xml:space="preserve">      FOR i IN 2..num-1 LOOP</w:t>
      </w:r>
    </w:p>
    <w:p w14:paraId="48326AFF" w14:textId="77777777" w:rsidR="00B922F9" w:rsidRPr="00B922F9" w:rsidRDefault="00B922F9" w:rsidP="00B922F9">
      <w:pPr>
        <w:rPr>
          <w:b/>
          <w:bCs/>
          <w:lang w:val="en-US"/>
        </w:rPr>
      </w:pPr>
      <w:r w:rsidRPr="00B922F9">
        <w:rPr>
          <w:b/>
          <w:bCs/>
          <w:lang w:val="en-US"/>
        </w:rPr>
        <w:t xml:space="preserve">         IF mod(num, i) = 0 THEN</w:t>
      </w:r>
    </w:p>
    <w:p w14:paraId="513FA249" w14:textId="77777777" w:rsidR="00B922F9" w:rsidRPr="00B922F9" w:rsidRDefault="00B922F9" w:rsidP="00B922F9">
      <w:pPr>
        <w:rPr>
          <w:b/>
          <w:bCs/>
          <w:lang w:val="en-US"/>
        </w:rPr>
      </w:pPr>
      <w:r w:rsidRPr="00B922F9">
        <w:rPr>
          <w:b/>
          <w:bCs/>
          <w:lang w:val="en-US"/>
        </w:rPr>
        <w:t xml:space="preserve">            is_prime := FALSE;  -- If divisible, the number is not prime</w:t>
      </w:r>
    </w:p>
    <w:p w14:paraId="1141A8B5" w14:textId="77777777" w:rsidR="00B922F9" w:rsidRPr="00B922F9" w:rsidRDefault="00B922F9" w:rsidP="00B922F9">
      <w:pPr>
        <w:rPr>
          <w:b/>
          <w:bCs/>
          <w:lang w:val="en-US"/>
        </w:rPr>
      </w:pPr>
      <w:r w:rsidRPr="00B922F9">
        <w:rPr>
          <w:b/>
          <w:bCs/>
          <w:lang w:val="en-US"/>
        </w:rPr>
        <w:t xml:space="preserve">            EXIT;  -- Exit inner loop if divisible</w:t>
      </w:r>
    </w:p>
    <w:p w14:paraId="1EF1E798" w14:textId="77777777" w:rsidR="00B922F9" w:rsidRPr="00B922F9" w:rsidRDefault="00B922F9" w:rsidP="00B922F9">
      <w:pPr>
        <w:rPr>
          <w:b/>
          <w:bCs/>
          <w:lang w:val="en-US"/>
        </w:rPr>
      </w:pPr>
      <w:r w:rsidRPr="00B922F9">
        <w:rPr>
          <w:b/>
          <w:bCs/>
          <w:lang w:val="en-US"/>
        </w:rPr>
        <w:t xml:space="preserve">         END IF;</w:t>
      </w:r>
    </w:p>
    <w:p w14:paraId="414E82C4" w14:textId="77777777" w:rsidR="00B922F9" w:rsidRPr="00B922F9" w:rsidRDefault="00B922F9" w:rsidP="00B922F9">
      <w:pPr>
        <w:rPr>
          <w:b/>
          <w:bCs/>
          <w:lang w:val="en-US"/>
        </w:rPr>
      </w:pPr>
      <w:r w:rsidRPr="00B922F9">
        <w:rPr>
          <w:b/>
          <w:bCs/>
          <w:lang w:val="en-US"/>
        </w:rPr>
        <w:t xml:space="preserve">      END LOOP;</w:t>
      </w:r>
    </w:p>
    <w:p w14:paraId="7BFB7D27" w14:textId="77777777" w:rsidR="00B922F9" w:rsidRPr="00B922F9" w:rsidRDefault="00B922F9" w:rsidP="00B922F9">
      <w:pPr>
        <w:rPr>
          <w:b/>
          <w:bCs/>
          <w:lang w:val="en-US"/>
        </w:rPr>
      </w:pPr>
      <w:r w:rsidRPr="00B922F9">
        <w:rPr>
          <w:b/>
          <w:bCs/>
          <w:lang w:val="en-US"/>
        </w:rPr>
        <w:t xml:space="preserve">      </w:t>
      </w:r>
    </w:p>
    <w:p w14:paraId="79FD4D35" w14:textId="77777777" w:rsidR="00B922F9" w:rsidRPr="00B922F9" w:rsidRDefault="00B922F9" w:rsidP="00B922F9">
      <w:pPr>
        <w:rPr>
          <w:b/>
          <w:bCs/>
          <w:lang w:val="en-US"/>
        </w:rPr>
      </w:pPr>
      <w:r w:rsidRPr="00B922F9">
        <w:rPr>
          <w:b/>
          <w:bCs/>
          <w:lang w:val="en-US"/>
        </w:rPr>
        <w:t xml:space="preserve">      -- If the number is prime, print it</w:t>
      </w:r>
    </w:p>
    <w:p w14:paraId="0587D6D4" w14:textId="77777777" w:rsidR="00B922F9" w:rsidRPr="00B922F9" w:rsidRDefault="00B922F9" w:rsidP="00B922F9">
      <w:pPr>
        <w:rPr>
          <w:b/>
          <w:bCs/>
          <w:lang w:val="en-US"/>
        </w:rPr>
      </w:pPr>
      <w:r w:rsidRPr="00B922F9">
        <w:rPr>
          <w:b/>
          <w:bCs/>
          <w:lang w:val="en-US"/>
        </w:rPr>
        <w:t xml:space="preserve">      IF is_prime THEN</w:t>
      </w:r>
    </w:p>
    <w:p w14:paraId="47493E22" w14:textId="77777777" w:rsidR="00B922F9" w:rsidRPr="00B922F9" w:rsidRDefault="00B922F9" w:rsidP="00B922F9">
      <w:pPr>
        <w:rPr>
          <w:b/>
          <w:bCs/>
          <w:lang w:val="en-US"/>
        </w:rPr>
      </w:pPr>
      <w:r w:rsidRPr="00B922F9">
        <w:rPr>
          <w:b/>
          <w:bCs/>
          <w:lang w:val="en-US"/>
        </w:rPr>
        <w:t xml:space="preserve">         DBMS_OUTPUT.PUT_LINE(num || ' is a prime number');</w:t>
      </w:r>
    </w:p>
    <w:p w14:paraId="5FE18441" w14:textId="77777777" w:rsidR="00B922F9" w:rsidRPr="00B922F9" w:rsidRDefault="00B922F9" w:rsidP="00B922F9">
      <w:pPr>
        <w:rPr>
          <w:b/>
          <w:bCs/>
          <w:lang w:val="en-US"/>
        </w:rPr>
      </w:pPr>
      <w:r w:rsidRPr="00B922F9">
        <w:rPr>
          <w:b/>
          <w:bCs/>
          <w:lang w:val="en-US"/>
        </w:rPr>
        <w:t xml:space="preserve">      END IF;</w:t>
      </w:r>
    </w:p>
    <w:p w14:paraId="699B8CA6" w14:textId="77777777" w:rsidR="00B922F9" w:rsidRPr="00B922F9" w:rsidRDefault="00B922F9" w:rsidP="00B922F9">
      <w:pPr>
        <w:rPr>
          <w:b/>
          <w:bCs/>
          <w:lang w:val="en-US"/>
        </w:rPr>
      </w:pPr>
      <w:r w:rsidRPr="00B922F9">
        <w:rPr>
          <w:b/>
          <w:bCs/>
          <w:lang w:val="en-US"/>
        </w:rPr>
        <w:t xml:space="preserve">   END LOOP;</w:t>
      </w:r>
    </w:p>
    <w:p w14:paraId="6AC6D9BF" w14:textId="0F6FB0BF" w:rsidR="00B922F9" w:rsidRDefault="00B922F9" w:rsidP="00B922F9">
      <w:pPr>
        <w:rPr>
          <w:b/>
          <w:bCs/>
          <w:lang w:val="en-US"/>
        </w:rPr>
      </w:pPr>
      <w:r w:rsidRPr="00B922F9">
        <w:rPr>
          <w:b/>
          <w:bCs/>
          <w:lang w:val="en-US"/>
        </w:rPr>
        <w:t>END;</w:t>
      </w:r>
    </w:p>
    <w:p w14:paraId="6FCE5154" w14:textId="7F0BE8D8" w:rsidR="00127BA8" w:rsidRDefault="00127BA8" w:rsidP="00B922F9">
      <w:pPr>
        <w:rPr>
          <w:b/>
          <w:bCs/>
          <w:lang w:val="en-US"/>
        </w:rPr>
      </w:pPr>
      <w:r>
        <w:rPr>
          <w:b/>
          <w:bCs/>
          <w:lang w:val="en-US"/>
        </w:rPr>
        <w:t>19.</w:t>
      </w:r>
    </w:p>
    <w:p w14:paraId="66F8733C" w14:textId="54EFC4DC" w:rsidR="00127BA8" w:rsidRPr="00127BA8" w:rsidRDefault="00127BA8" w:rsidP="00127BA8">
      <w:pPr>
        <w:rPr>
          <w:b/>
          <w:bCs/>
        </w:rPr>
      </w:pPr>
      <w:r>
        <w:rPr>
          <w:b/>
          <w:bCs/>
          <w:lang w:val="en-US"/>
        </w:rPr>
        <w:t>1)</w:t>
      </w:r>
      <w:r w:rsidRPr="00127BA8">
        <w:rPr>
          <w:rFonts w:ascii="Times New Roman" w:eastAsia="Times New Roman" w:hAnsi="Times New Roman" w:cs="Times New Roman"/>
          <w:b/>
          <w:bCs/>
          <w:kern w:val="0"/>
          <w:sz w:val="27"/>
          <w:szCs w:val="27"/>
          <w:lang w:eastAsia="en-IN"/>
          <w14:ligatures w14:val="none"/>
        </w:rPr>
        <w:t xml:space="preserve"> </w:t>
      </w:r>
      <w:r w:rsidRPr="00127BA8">
        <w:rPr>
          <w:b/>
          <w:bCs/>
        </w:rPr>
        <w:t>Sequential Control in PL/SQL</w:t>
      </w:r>
    </w:p>
    <w:p w14:paraId="6469B2DD" w14:textId="77777777" w:rsidR="00127BA8" w:rsidRPr="00127BA8" w:rsidRDefault="00127BA8" w:rsidP="00127BA8">
      <w:pPr>
        <w:rPr>
          <w:b/>
          <w:bCs/>
        </w:rPr>
      </w:pPr>
      <w:r w:rsidRPr="00127BA8">
        <w:rPr>
          <w:b/>
          <w:bCs/>
        </w:rPr>
        <w:t>Sequential control refers to the default execution flow in PL/SQL, where statements are executed one after the other in the order in which they are written. In addition to the regular flow, PL/SQL allows branching (e.g., using IF statements) and looping (e.g., using FOR or WHILE loops) to alter the order of execution.</w:t>
      </w:r>
    </w:p>
    <w:p w14:paraId="7972A2C9" w14:textId="77777777" w:rsidR="00127BA8" w:rsidRPr="00127BA8" w:rsidRDefault="00127BA8" w:rsidP="00127BA8">
      <w:pPr>
        <w:rPr>
          <w:b/>
          <w:bCs/>
        </w:rPr>
      </w:pPr>
      <w:r w:rsidRPr="00127BA8">
        <w:rPr>
          <w:b/>
          <w:bCs/>
        </w:rPr>
        <w:t>GOTO Statement in PL/SQL</w:t>
      </w:r>
    </w:p>
    <w:p w14:paraId="3DDBF241" w14:textId="77777777" w:rsidR="00127BA8" w:rsidRPr="00127BA8" w:rsidRDefault="00127BA8" w:rsidP="00127BA8">
      <w:pPr>
        <w:rPr>
          <w:b/>
          <w:bCs/>
        </w:rPr>
      </w:pPr>
      <w:r w:rsidRPr="00127BA8">
        <w:rPr>
          <w:b/>
          <w:bCs/>
        </w:rPr>
        <w:t>The GOTO statement allows the program to jump to a specified label in the code. It's used to transfer control to another part of the program. While GOTO is rarely used in modern programming due to its potential for making code harder to read, it is sometimes used for control flow in PL/SQL.</w:t>
      </w:r>
    </w:p>
    <w:p w14:paraId="39E97D8F" w14:textId="77777777" w:rsidR="00127BA8" w:rsidRPr="00127BA8" w:rsidRDefault="00127BA8" w:rsidP="00127BA8">
      <w:pPr>
        <w:rPr>
          <w:b/>
          <w:bCs/>
        </w:rPr>
      </w:pPr>
      <w:r w:rsidRPr="00127BA8">
        <w:rPr>
          <w:b/>
          <w:bCs/>
        </w:rPr>
        <w:t>Syntax:</w:t>
      </w:r>
    </w:p>
    <w:p w14:paraId="4D829789" w14:textId="77777777" w:rsidR="00127BA8" w:rsidRPr="00127BA8" w:rsidRDefault="00127BA8" w:rsidP="00127BA8">
      <w:pPr>
        <w:rPr>
          <w:b/>
          <w:bCs/>
        </w:rPr>
      </w:pPr>
      <w:r w:rsidRPr="00127BA8">
        <w:rPr>
          <w:b/>
          <w:bCs/>
        </w:rPr>
        <w:t>sql</w:t>
      </w:r>
    </w:p>
    <w:p w14:paraId="25FC52A4" w14:textId="77777777" w:rsidR="00127BA8" w:rsidRPr="00127BA8" w:rsidRDefault="00127BA8" w:rsidP="00127BA8">
      <w:pPr>
        <w:rPr>
          <w:b/>
          <w:bCs/>
        </w:rPr>
      </w:pPr>
      <w:r w:rsidRPr="00127BA8">
        <w:rPr>
          <w:b/>
          <w:bCs/>
        </w:rPr>
        <w:t>Copy code</w:t>
      </w:r>
    </w:p>
    <w:p w14:paraId="5BFB1852" w14:textId="77777777" w:rsidR="00127BA8" w:rsidRPr="00127BA8" w:rsidRDefault="00127BA8" w:rsidP="00127BA8">
      <w:pPr>
        <w:rPr>
          <w:b/>
          <w:bCs/>
        </w:rPr>
      </w:pPr>
      <w:r w:rsidRPr="00127BA8">
        <w:rPr>
          <w:b/>
          <w:bCs/>
        </w:rPr>
        <w:t>GOTO label_name;</w:t>
      </w:r>
    </w:p>
    <w:p w14:paraId="33B660BC" w14:textId="5ED287B2" w:rsidR="00127BA8" w:rsidRPr="00127BA8" w:rsidRDefault="00127BA8" w:rsidP="00127BA8">
      <w:pPr>
        <w:rPr>
          <w:b/>
          <w:bCs/>
          <w:lang w:val="en-US"/>
        </w:rPr>
      </w:pPr>
      <w:r>
        <w:rPr>
          <w:b/>
          <w:bCs/>
          <w:lang w:val="en-US"/>
        </w:rPr>
        <w:t>2)</w:t>
      </w:r>
      <w:r w:rsidRPr="00127BA8">
        <w:t xml:space="preserve"> </w:t>
      </w:r>
      <w:r w:rsidRPr="00127BA8">
        <w:rPr>
          <w:b/>
          <w:bCs/>
          <w:lang w:val="en-US"/>
        </w:rPr>
        <w:t>DECLARE</w:t>
      </w:r>
    </w:p>
    <w:p w14:paraId="76A9D0A1" w14:textId="77777777" w:rsidR="00127BA8" w:rsidRPr="00127BA8" w:rsidRDefault="00127BA8" w:rsidP="00127BA8">
      <w:pPr>
        <w:rPr>
          <w:b/>
          <w:bCs/>
          <w:lang w:val="en-US"/>
        </w:rPr>
      </w:pPr>
      <w:r w:rsidRPr="00127BA8">
        <w:rPr>
          <w:b/>
          <w:bCs/>
          <w:lang w:val="en-US"/>
        </w:rPr>
        <w:lastRenderedPageBreak/>
        <w:t xml:space="preserve">   i NUMBER := 1;  -- Variable to store the current number</w:t>
      </w:r>
    </w:p>
    <w:p w14:paraId="6BB5A380" w14:textId="77777777" w:rsidR="00127BA8" w:rsidRPr="00127BA8" w:rsidRDefault="00127BA8" w:rsidP="00127BA8">
      <w:pPr>
        <w:rPr>
          <w:b/>
          <w:bCs/>
          <w:lang w:val="en-US"/>
        </w:rPr>
      </w:pPr>
      <w:r w:rsidRPr="00127BA8">
        <w:rPr>
          <w:b/>
          <w:bCs/>
          <w:lang w:val="en-US"/>
        </w:rPr>
        <w:t>BEGIN</w:t>
      </w:r>
    </w:p>
    <w:p w14:paraId="324E5ECF" w14:textId="77777777" w:rsidR="00127BA8" w:rsidRPr="00127BA8" w:rsidRDefault="00127BA8" w:rsidP="00127BA8">
      <w:pPr>
        <w:rPr>
          <w:b/>
          <w:bCs/>
          <w:lang w:val="en-US"/>
        </w:rPr>
      </w:pPr>
      <w:r w:rsidRPr="00127BA8">
        <w:rPr>
          <w:b/>
          <w:bCs/>
          <w:lang w:val="en-US"/>
        </w:rPr>
        <w:t xml:space="preserve">   -- Loop through numbers from 1 to 10</w:t>
      </w:r>
    </w:p>
    <w:p w14:paraId="0398080A" w14:textId="77777777" w:rsidR="00127BA8" w:rsidRPr="00127BA8" w:rsidRDefault="00127BA8" w:rsidP="00127BA8">
      <w:pPr>
        <w:rPr>
          <w:b/>
          <w:bCs/>
          <w:lang w:val="en-US"/>
        </w:rPr>
      </w:pPr>
      <w:r w:rsidRPr="00127BA8">
        <w:rPr>
          <w:b/>
          <w:bCs/>
          <w:lang w:val="en-US"/>
        </w:rPr>
        <w:t xml:space="preserve">   LOOP</w:t>
      </w:r>
    </w:p>
    <w:p w14:paraId="7A791D21" w14:textId="77777777" w:rsidR="00127BA8" w:rsidRPr="00127BA8" w:rsidRDefault="00127BA8" w:rsidP="00127BA8">
      <w:pPr>
        <w:rPr>
          <w:b/>
          <w:bCs/>
          <w:lang w:val="en-US"/>
        </w:rPr>
      </w:pPr>
      <w:r w:rsidRPr="00127BA8">
        <w:rPr>
          <w:b/>
          <w:bCs/>
          <w:lang w:val="en-US"/>
        </w:rPr>
        <w:t xml:space="preserve">      IF i = 5 THEN</w:t>
      </w:r>
    </w:p>
    <w:p w14:paraId="135F6F5B" w14:textId="77777777" w:rsidR="00127BA8" w:rsidRPr="00127BA8" w:rsidRDefault="00127BA8" w:rsidP="00127BA8">
      <w:pPr>
        <w:rPr>
          <w:b/>
          <w:bCs/>
          <w:lang w:val="en-US"/>
        </w:rPr>
      </w:pPr>
      <w:r w:rsidRPr="00127BA8">
        <w:rPr>
          <w:b/>
          <w:bCs/>
          <w:lang w:val="en-US"/>
        </w:rPr>
        <w:t xml:space="preserve">         -- Skip number 5 using GOTO</w:t>
      </w:r>
    </w:p>
    <w:p w14:paraId="4F3FACFB" w14:textId="77777777" w:rsidR="00127BA8" w:rsidRPr="00127BA8" w:rsidRDefault="00127BA8" w:rsidP="00127BA8">
      <w:pPr>
        <w:rPr>
          <w:b/>
          <w:bCs/>
          <w:lang w:val="en-US"/>
        </w:rPr>
      </w:pPr>
      <w:r w:rsidRPr="00127BA8">
        <w:rPr>
          <w:b/>
          <w:bCs/>
          <w:lang w:val="en-US"/>
        </w:rPr>
        <w:t xml:space="preserve">         i := i + 1;  -- Increment the number</w:t>
      </w:r>
    </w:p>
    <w:p w14:paraId="58DBF87E" w14:textId="77777777" w:rsidR="00127BA8" w:rsidRPr="00127BA8" w:rsidRDefault="00127BA8" w:rsidP="00127BA8">
      <w:pPr>
        <w:rPr>
          <w:b/>
          <w:bCs/>
          <w:lang w:val="en-US"/>
        </w:rPr>
      </w:pPr>
      <w:r w:rsidRPr="00127BA8">
        <w:rPr>
          <w:b/>
          <w:bCs/>
          <w:lang w:val="en-US"/>
        </w:rPr>
        <w:t xml:space="preserve">         GOTO skip_number;  -- Jump to the label 'skip_number'</w:t>
      </w:r>
    </w:p>
    <w:p w14:paraId="09D8D56A" w14:textId="77777777" w:rsidR="00127BA8" w:rsidRPr="00127BA8" w:rsidRDefault="00127BA8" w:rsidP="00127BA8">
      <w:pPr>
        <w:rPr>
          <w:b/>
          <w:bCs/>
          <w:lang w:val="en-US"/>
        </w:rPr>
      </w:pPr>
      <w:r w:rsidRPr="00127BA8">
        <w:rPr>
          <w:b/>
          <w:bCs/>
          <w:lang w:val="en-US"/>
        </w:rPr>
        <w:t xml:space="preserve">      END IF;</w:t>
      </w:r>
    </w:p>
    <w:p w14:paraId="5E7FFC9A" w14:textId="77777777" w:rsidR="00127BA8" w:rsidRPr="00127BA8" w:rsidRDefault="00127BA8" w:rsidP="00127BA8">
      <w:pPr>
        <w:rPr>
          <w:b/>
          <w:bCs/>
          <w:lang w:val="en-US"/>
        </w:rPr>
      </w:pPr>
      <w:r w:rsidRPr="00127BA8">
        <w:rPr>
          <w:b/>
          <w:bCs/>
          <w:lang w:val="en-US"/>
        </w:rPr>
        <w:t xml:space="preserve">      </w:t>
      </w:r>
    </w:p>
    <w:p w14:paraId="6F0A8984" w14:textId="77777777" w:rsidR="00127BA8" w:rsidRPr="00127BA8" w:rsidRDefault="00127BA8" w:rsidP="00127BA8">
      <w:pPr>
        <w:rPr>
          <w:b/>
          <w:bCs/>
          <w:lang w:val="en-US"/>
        </w:rPr>
      </w:pPr>
      <w:r w:rsidRPr="00127BA8">
        <w:rPr>
          <w:b/>
          <w:bCs/>
          <w:lang w:val="en-US"/>
        </w:rPr>
        <w:t xml:space="preserve">      -- Print the number</w:t>
      </w:r>
    </w:p>
    <w:p w14:paraId="024A8A89" w14:textId="77777777" w:rsidR="00127BA8" w:rsidRPr="00127BA8" w:rsidRDefault="00127BA8" w:rsidP="00127BA8">
      <w:pPr>
        <w:rPr>
          <w:b/>
          <w:bCs/>
          <w:lang w:val="en-US"/>
        </w:rPr>
      </w:pPr>
      <w:r w:rsidRPr="00127BA8">
        <w:rPr>
          <w:b/>
          <w:bCs/>
          <w:lang w:val="en-US"/>
        </w:rPr>
        <w:t xml:space="preserve">      DBMS_OUTPUT.PUT_LINE(i);</w:t>
      </w:r>
    </w:p>
    <w:p w14:paraId="00B16DBC" w14:textId="77777777" w:rsidR="00127BA8" w:rsidRPr="00127BA8" w:rsidRDefault="00127BA8" w:rsidP="00127BA8">
      <w:pPr>
        <w:rPr>
          <w:b/>
          <w:bCs/>
          <w:lang w:val="en-US"/>
        </w:rPr>
      </w:pPr>
      <w:r w:rsidRPr="00127BA8">
        <w:rPr>
          <w:b/>
          <w:bCs/>
          <w:lang w:val="en-US"/>
        </w:rPr>
        <w:t xml:space="preserve">      </w:t>
      </w:r>
    </w:p>
    <w:p w14:paraId="31CB6F1C" w14:textId="77777777" w:rsidR="00127BA8" w:rsidRPr="00127BA8" w:rsidRDefault="00127BA8" w:rsidP="00127BA8">
      <w:pPr>
        <w:rPr>
          <w:b/>
          <w:bCs/>
          <w:lang w:val="en-US"/>
        </w:rPr>
      </w:pPr>
      <w:r w:rsidRPr="00127BA8">
        <w:rPr>
          <w:b/>
          <w:bCs/>
          <w:lang w:val="en-US"/>
        </w:rPr>
        <w:t xml:space="preserve">      -- Increment the number</w:t>
      </w:r>
    </w:p>
    <w:p w14:paraId="64725D48" w14:textId="77777777" w:rsidR="00127BA8" w:rsidRPr="00127BA8" w:rsidRDefault="00127BA8" w:rsidP="00127BA8">
      <w:pPr>
        <w:rPr>
          <w:b/>
          <w:bCs/>
          <w:lang w:val="en-US"/>
        </w:rPr>
      </w:pPr>
      <w:r w:rsidRPr="00127BA8">
        <w:rPr>
          <w:b/>
          <w:bCs/>
          <w:lang w:val="en-US"/>
        </w:rPr>
        <w:t xml:space="preserve">      i := i + 1;</w:t>
      </w:r>
    </w:p>
    <w:p w14:paraId="1271713B" w14:textId="77777777" w:rsidR="00127BA8" w:rsidRPr="00127BA8" w:rsidRDefault="00127BA8" w:rsidP="00127BA8">
      <w:pPr>
        <w:rPr>
          <w:b/>
          <w:bCs/>
          <w:lang w:val="en-US"/>
        </w:rPr>
      </w:pPr>
    </w:p>
    <w:p w14:paraId="2511ACF7" w14:textId="77777777" w:rsidR="00127BA8" w:rsidRPr="00127BA8" w:rsidRDefault="00127BA8" w:rsidP="00127BA8">
      <w:pPr>
        <w:rPr>
          <w:b/>
          <w:bCs/>
          <w:lang w:val="en-US"/>
        </w:rPr>
      </w:pPr>
      <w:r w:rsidRPr="00127BA8">
        <w:rPr>
          <w:b/>
          <w:bCs/>
          <w:lang w:val="en-US"/>
        </w:rPr>
        <w:t xml:space="preserve">      -- Exit the loop when i exceeds 10</w:t>
      </w:r>
    </w:p>
    <w:p w14:paraId="322552FA" w14:textId="77777777" w:rsidR="00127BA8" w:rsidRPr="00127BA8" w:rsidRDefault="00127BA8" w:rsidP="00127BA8">
      <w:pPr>
        <w:rPr>
          <w:b/>
          <w:bCs/>
          <w:lang w:val="en-US"/>
        </w:rPr>
      </w:pPr>
      <w:r w:rsidRPr="00127BA8">
        <w:rPr>
          <w:b/>
          <w:bCs/>
          <w:lang w:val="en-US"/>
        </w:rPr>
        <w:t xml:space="preserve">      IF i &gt; 10 THEN</w:t>
      </w:r>
    </w:p>
    <w:p w14:paraId="5CED1317" w14:textId="77777777" w:rsidR="00127BA8" w:rsidRPr="00127BA8" w:rsidRDefault="00127BA8" w:rsidP="00127BA8">
      <w:pPr>
        <w:rPr>
          <w:b/>
          <w:bCs/>
          <w:lang w:val="en-US"/>
        </w:rPr>
      </w:pPr>
      <w:r w:rsidRPr="00127BA8">
        <w:rPr>
          <w:b/>
          <w:bCs/>
          <w:lang w:val="en-US"/>
        </w:rPr>
        <w:t xml:space="preserve">         EXIT;</w:t>
      </w:r>
    </w:p>
    <w:p w14:paraId="0E024422" w14:textId="77777777" w:rsidR="00127BA8" w:rsidRPr="00127BA8" w:rsidRDefault="00127BA8" w:rsidP="00127BA8">
      <w:pPr>
        <w:rPr>
          <w:b/>
          <w:bCs/>
          <w:lang w:val="en-US"/>
        </w:rPr>
      </w:pPr>
      <w:r w:rsidRPr="00127BA8">
        <w:rPr>
          <w:b/>
          <w:bCs/>
          <w:lang w:val="en-US"/>
        </w:rPr>
        <w:t xml:space="preserve">      END IF;</w:t>
      </w:r>
    </w:p>
    <w:p w14:paraId="07FC799D" w14:textId="77777777" w:rsidR="00127BA8" w:rsidRPr="00127BA8" w:rsidRDefault="00127BA8" w:rsidP="00127BA8">
      <w:pPr>
        <w:rPr>
          <w:b/>
          <w:bCs/>
          <w:lang w:val="en-US"/>
        </w:rPr>
      </w:pPr>
      <w:r w:rsidRPr="00127BA8">
        <w:rPr>
          <w:b/>
          <w:bCs/>
          <w:lang w:val="en-US"/>
        </w:rPr>
        <w:t xml:space="preserve">      </w:t>
      </w:r>
    </w:p>
    <w:p w14:paraId="7BD2246B" w14:textId="77777777" w:rsidR="00127BA8" w:rsidRPr="00127BA8" w:rsidRDefault="00127BA8" w:rsidP="00127BA8">
      <w:pPr>
        <w:rPr>
          <w:b/>
          <w:bCs/>
          <w:lang w:val="en-US"/>
        </w:rPr>
      </w:pPr>
      <w:r w:rsidRPr="00127BA8">
        <w:rPr>
          <w:b/>
          <w:bCs/>
          <w:lang w:val="en-US"/>
        </w:rPr>
        <w:t xml:space="preserve">   END LOOP;</w:t>
      </w:r>
    </w:p>
    <w:p w14:paraId="47CC1967" w14:textId="77777777" w:rsidR="00127BA8" w:rsidRPr="00127BA8" w:rsidRDefault="00127BA8" w:rsidP="00127BA8">
      <w:pPr>
        <w:rPr>
          <w:b/>
          <w:bCs/>
          <w:lang w:val="en-US"/>
        </w:rPr>
      </w:pPr>
    </w:p>
    <w:p w14:paraId="7BF75A0F" w14:textId="77777777" w:rsidR="00127BA8" w:rsidRPr="00127BA8" w:rsidRDefault="00127BA8" w:rsidP="00127BA8">
      <w:pPr>
        <w:rPr>
          <w:b/>
          <w:bCs/>
          <w:lang w:val="en-US"/>
        </w:rPr>
      </w:pPr>
      <w:r w:rsidRPr="00127BA8">
        <w:rPr>
          <w:b/>
          <w:bCs/>
          <w:lang w:val="en-US"/>
        </w:rPr>
        <w:t xml:space="preserve">   -- Label to skip printing the number 5</w:t>
      </w:r>
    </w:p>
    <w:p w14:paraId="5B46E2E4" w14:textId="77777777" w:rsidR="00127BA8" w:rsidRPr="00127BA8" w:rsidRDefault="00127BA8" w:rsidP="00127BA8">
      <w:pPr>
        <w:rPr>
          <w:b/>
          <w:bCs/>
          <w:lang w:val="en-US"/>
        </w:rPr>
      </w:pPr>
      <w:r w:rsidRPr="00127BA8">
        <w:rPr>
          <w:b/>
          <w:bCs/>
          <w:lang w:val="en-US"/>
        </w:rPr>
        <w:t xml:space="preserve">   skip_number:</w:t>
      </w:r>
    </w:p>
    <w:p w14:paraId="497B1EF7" w14:textId="77777777" w:rsidR="00127BA8" w:rsidRPr="00127BA8" w:rsidRDefault="00127BA8" w:rsidP="00127BA8">
      <w:pPr>
        <w:rPr>
          <w:b/>
          <w:bCs/>
          <w:lang w:val="en-US"/>
        </w:rPr>
      </w:pPr>
      <w:r w:rsidRPr="00127BA8">
        <w:rPr>
          <w:b/>
          <w:bCs/>
          <w:lang w:val="en-US"/>
        </w:rPr>
        <w:t xml:space="preserve">   NULL;  -- No operation, just a placeholder for the GOTO statement</w:t>
      </w:r>
    </w:p>
    <w:p w14:paraId="590EA80A" w14:textId="135FD747" w:rsidR="00127BA8" w:rsidRDefault="00127BA8" w:rsidP="00127BA8">
      <w:pPr>
        <w:rPr>
          <w:b/>
          <w:bCs/>
          <w:lang w:val="en-US"/>
        </w:rPr>
      </w:pPr>
      <w:r w:rsidRPr="00127BA8">
        <w:rPr>
          <w:b/>
          <w:bCs/>
          <w:lang w:val="en-US"/>
        </w:rPr>
        <w:t>END;</w:t>
      </w:r>
    </w:p>
    <w:p w14:paraId="749282C7" w14:textId="4444E9DE" w:rsidR="00127BA8" w:rsidRDefault="00127BA8" w:rsidP="00127BA8">
      <w:pPr>
        <w:rPr>
          <w:b/>
          <w:bCs/>
          <w:lang w:val="en-US"/>
        </w:rPr>
      </w:pPr>
      <w:r>
        <w:rPr>
          <w:b/>
          <w:bCs/>
          <w:lang w:val="en-US"/>
        </w:rPr>
        <w:t>20.</w:t>
      </w:r>
    </w:p>
    <w:p w14:paraId="75AB1E03" w14:textId="40F1E46D" w:rsidR="00127BA8" w:rsidRPr="00127BA8" w:rsidRDefault="00127BA8" w:rsidP="00127BA8">
      <w:pPr>
        <w:rPr>
          <w:b/>
          <w:bCs/>
        </w:rPr>
      </w:pPr>
      <w:r>
        <w:rPr>
          <w:b/>
          <w:bCs/>
          <w:lang w:val="en-US"/>
        </w:rPr>
        <w:t>1)</w:t>
      </w:r>
      <w:r w:rsidRPr="00127BA8">
        <w:rPr>
          <w:rFonts w:ascii="Times New Roman" w:eastAsia="Times New Roman" w:hAnsi="Times New Roman" w:cs="Times New Roman"/>
          <w:b/>
          <w:bCs/>
          <w:i/>
          <w:iCs/>
          <w:kern w:val="0"/>
          <w:sz w:val="24"/>
          <w:szCs w:val="24"/>
          <w:lang w:eastAsia="en-IN"/>
          <w14:ligatures w14:val="none"/>
        </w:rPr>
        <w:t xml:space="preserve"> </w:t>
      </w:r>
      <w:r w:rsidRPr="00127BA8">
        <w:rPr>
          <w:b/>
          <w:bCs/>
        </w:rPr>
        <w:t>1. Implicit Cursor:</w:t>
      </w:r>
    </w:p>
    <w:p w14:paraId="40AB54F2" w14:textId="77777777" w:rsidR="00127BA8" w:rsidRPr="00127BA8" w:rsidRDefault="00127BA8" w:rsidP="00127BA8">
      <w:pPr>
        <w:rPr>
          <w:b/>
          <w:bCs/>
        </w:rPr>
      </w:pPr>
      <w:r w:rsidRPr="00127BA8">
        <w:rPr>
          <w:b/>
          <w:bCs/>
        </w:rPr>
        <w:t xml:space="preserve">An Implicit Cursor is automatically created by Oracle when a SQL query is executed in PL/SQL. It is used for SELECT INTO, INSERT, UPDATE, and DELETE operations, and you do not need to explicitly </w:t>
      </w:r>
      <w:r w:rsidRPr="00127BA8">
        <w:rPr>
          <w:b/>
          <w:bCs/>
        </w:rPr>
        <w:lastRenderedPageBreak/>
        <w:t>declare or manage them. Oracle handles the opening, fetching, and closing of the cursor automatically for these types of SQL statements.</w:t>
      </w:r>
    </w:p>
    <w:p w14:paraId="07E6AB7F" w14:textId="77777777" w:rsidR="00127BA8" w:rsidRPr="00127BA8" w:rsidRDefault="00127BA8" w:rsidP="00127BA8">
      <w:pPr>
        <w:numPr>
          <w:ilvl w:val="0"/>
          <w:numId w:val="5"/>
        </w:numPr>
        <w:rPr>
          <w:b/>
          <w:bCs/>
        </w:rPr>
      </w:pPr>
      <w:r w:rsidRPr="00127BA8">
        <w:rPr>
          <w:b/>
          <w:bCs/>
        </w:rPr>
        <w:t>Advantages:</w:t>
      </w:r>
    </w:p>
    <w:p w14:paraId="374DE9F9" w14:textId="77777777" w:rsidR="00127BA8" w:rsidRPr="00127BA8" w:rsidRDefault="00127BA8" w:rsidP="00127BA8">
      <w:pPr>
        <w:numPr>
          <w:ilvl w:val="1"/>
          <w:numId w:val="5"/>
        </w:numPr>
        <w:rPr>
          <w:b/>
          <w:bCs/>
        </w:rPr>
      </w:pPr>
      <w:r w:rsidRPr="00127BA8">
        <w:rPr>
          <w:b/>
          <w:bCs/>
        </w:rPr>
        <w:t>Simpler to use as it requires no explicit declaration or management.</w:t>
      </w:r>
    </w:p>
    <w:p w14:paraId="4315D032" w14:textId="77777777" w:rsidR="00127BA8" w:rsidRPr="00127BA8" w:rsidRDefault="00127BA8" w:rsidP="00127BA8">
      <w:pPr>
        <w:numPr>
          <w:ilvl w:val="1"/>
          <w:numId w:val="5"/>
        </w:numPr>
        <w:rPr>
          <w:b/>
          <w:bCs/>
        </w:rPr>
      </w:pPr>
      <w:r w:rsidRPr="00127BA8">
        <w:rPr>
          <w:b/>
          <w:bCs/>
        </w:rPr>
        <w:t>Oracle automatically handles the cursor for you, making it easier for simple queries.</w:t>
      </w:r>
    </w:p>
    <w:p w14:paraId="36E0E6BB" w14:textId="77777777" w:rsidR="00127BA8" w:rsidRPr="00127BA8" w:rsidRDefault="00127BA8" w:rsidP="00127BA8">
      <w:pPr>
        <w:numPr>
          <w:ilvl w:val="0"/>
          <w:numId w:val="5"/>
        </w:numPr>
        <w:rPr>
          <w:b/>
          <w:bCs/>
        </w:rPr>
      </w:pPr>
      <w:r w:rsidRPr="00127BA8">
        <w:rPr>
          <w:b/>
          <w:bCs/>
        </w:rPr>
        <w:t>Disadvantages:</w:t>
      </w:r>
    </w:p>
    <w:p w14:paraId="6D00623B" w14:textId="77777777" w:rsidR="00127BA8" w:rsidRPr="00127BA8" w:rsidRDefault="00127BA8" w:rsidP="00127BA8">
      <w:pPr>
        <w:numPr>
          <w:ilvl w:val="1"/>
          <w:numId w:val="5"/>
        </w:numPr>
        <w:rPr>
          <w:b/>
          <w:bCs/>
        </w:rPr>
      </w:pPr>
      <w:r w:rsidRPr="00127BA8">
        <w:rPr>
          <w:b/>
          <w:bCs/>
        </w:rPr>
        <w:t>Provides limited control over fetching data.</w:t>
      </w:r>
    </w:p>
    <w:p w14:paraId="42C56A85" w14:textId="77777777" w:rsidR="00127BA8" w:rsidRPr="00127BA8" w:rsidRDefault="00127BA8" w:rsidP="00127BA8">
      <w:pPr>
        <w:numPr>
          <w:ilvl w:val="1"/>
          <w:numId w:val="5"/>
        </w:numPr>
        <w:rPr>
          <w:b/>
          <w:bCs/>
        </w:rPr>
      </w:pPr>
      <w:r w:rsidRPr="00127BA8">
        <w:rPr>
          <w:b/>
          <w:bCs/>
        </w:rPr>
        <w:t>Cannot fetch multiple rows in complex scenarios, such as when more than one row is returned.</w:t>
      </w:r>
    </w:p>
    <w:p w14:paraId="2A94382D" w14:textId="77777777" w:rsidR="00127BA8" w:rsidRPr="00127BA8" w:rsidRDefault="00127BA8" w:rsidP="00127BA8">
      <w:pPr>
        <w:rPr>
          <w:b/>
          <w:bCs/>
        </w:rPr>
      </w:pPr>
      <w:r w:rsidRPr="00127BA8">
        <w:rPr>
          <w:b/>
          <w:bCs/>
        </w:rPr>
        <w:t>2. Explicit Cursor:</w:t>
      </w:r>
    </w:p>
    <w:p w14:paraId="133BD13F" w14:textId="77777777" w:rsidR="00127BA8" w:rsidRPr="00127BA8" w:rsidRDefault="00127BA8" w:rsidP="00127BA8">
      <w:pPr>
        <w:rPr>
          <w:b/>
          <w:bCs/>
        </w:rPr>
      </w:pPr>
      <w:r w:rsidRPr="00127BA8">
        <w:rPr>
          <w:b/>
          <w:bCs/>
        </w:rPr>
        <w:t>An Explicit Cursor is explicitly declared by the programmer in PL/SQL when you need more control over data retrieval. It is used when you want to fetch multiple rows, process them one by one, and manage the cursor's lifecycle (open, fetch, close).</w:t>
      </w:r>
    </w:p>
    <w:p w14:paraId="78D70885" w14:textId="77777777" w:rsidR="00127BA8" w:rsidRPr="00127BA8" w:rsidRDefault="00127BA8" w:rsidP="00127BA8">
      <w:pPr>
        <w:numPr>
          <w:ilvl w:val="0"/>
          <w:numId w:val="6"/>
        </w:numPr>
        <w:rPr>
          <w:b/>
          <w:bCs/>
        </w:rPr>
      </w:pPr>
      <w:r w:rsidRPr="00127BA8">
        <w:rPr>
          <w:b/>
          <w:bCs/>
        </w:rPr>
        <w:t>Advantages:</w:t>
      </w:r>
    </w:p>
    <w:p w14:paraId="6C6EBDB7" w14:textId="77777777" w:rsidR="00127BA8" w:rsidRPr="00127BA8" w:rsidRDefault="00127BA8" w:rsidP="00127BA8">
      <w:pPr>
        <w:numPr>
          <w:ilvl w:val="1"/>
          <w:numId w:val="6"/>
        </w:numPr>
        <w:rPr>
          <w:b/>
          <w:bCs/>
        </w:rPr>
      </w:pPr>
      <w:r w:rsidRPr="00127BA8">
        <w:rPr>
          <w:b/>
          <w:bCs/>
        </w:rPr>
        <w:t>Provides more control over the SQL query execution.</w:t>
      </w:r>
    </w:p>
    <w:p w14:paraId="6F7108CB" w14:textId="77777777" w:rsidR="00127BA8" w:rsidRPr="00127BA8" w:rsidRDefault="00127BA8" w:rsidP="00127BA8">
      <w:pPr>
        <w:numPr>
          <w:ilvl w:val="1"/>
          <w:numId w:val="6"/>
        </w:numPr>
        <w:rPr>
          <w:b/>
          <w:bCs/>
        </w:rPr>
      </w:pPr>
      <w:r w:rsidRPr="00127BA8">
        <w:rPr>
          <w:b/>
          <w:bCs/>
        </w:rPr>
        <w:t>Allows you to process multiple rows.</w:t>
      </w:r>
    </w:p>
    <w:p w14:paraId="5E6B4290" w14:textId="77777777" w:rsidR="00127BA8" w:rsidRPr="00127BA8" w:rsidRDefault="00127BA8" w:rsidP="00127BA8">
      <w:pPr>
        <w:numPr>
          <w:ilvl w:val="1"/>
          <w:numId w:val="6"/>
        </w:numPr>
        <w:rPr>
          <w:b/>
          <w:bCs/>
        </w:rPr>
      </w:pPr>
      <w:r w:rsidRPr="00127BA8">
        <w:rPr>
          <w:b/>
          <w:bCs/>
        </w:rPr>
        <w:t>You can fetch rows iteratively and handle complex queries with ease.</w:t>
      </w:r>
    </w:p>
    <w:p w14:paraId="53E58107" w14:textId="77777777" w:rsidR="00127BA8" w:rsidRPr="00127BA8" w:rsidRDefault="00127BA8" w:rsidP="00127BA8">
      <w:pPr>
        <w:numPr>
          <w:ilvl w:val="0"/>
          <w:numId w:val="6"/>
        </w:numPr>
        <w:rPr>
          <w:b/>
          <w:bCs/>
        </w:rPr>
      </w:pPr>
      <w:r w:rsidRPr="00127BA8">
        <w:rPr>
          <w:b/>
          <w:bCs/>
        </w:rPr>
        <w:t>Disadvantages:</w:t>
      </w:r>
    </w:p>
    <w:p w14:paraId="2693C6E8" w14:textId="77777777" w:rsidR="00127BA8" w:rsidRPr="00127BA8" w:rsidRDefault="00127BA8" w:rsidP="00127BA8">
      <w:pPr>
        <w:numPr>
          <w:ilvl w:val="1"/>
          <w:numId w:val="6"/>
        </w:numPr>
        <w:rPr>
          <w:b/>
          <w:bCs/>
        </w:rPr>
      </w:pPr>
      <w:r w:rsidRPr="00127BA8">
        <w:rPr>
          <w:b/>
          <w:bCs/>
        </w:rPr>
        <w:t>Requires more code for declaration, fetching, and closing.</w:t>
      </w:r>
    </w:p>
    <w:p w14:paraId="0E427233" w14:textId="77777777" w:rsidR="00127BA8" w:rsidRPr="00127BA8" w:rsidRDefault="00127BA8" w:rsidP="00127BA8">
      <w:pPr>
        <w:numPr>
          <w:ilvl w:val="1"/>
          <w:numId w:val="6"/>
        </w:numPr>
        <w:rPr>
          <w:b/>
          <w:bCs/>
        </w:rPr>
      </w:pPr>
      <w:r w:rsidRPr="00127BA8">
        <w:rPr>
          <w:b/>
          <w:bCs/>
        </w:rPr>
        <w:t>Can be more complex to manage.</w:t>
      </w:r>
    </w:p>
    <w:p w14:paraId="30FAA553" w14:textId="53E0AF30" w:rsidR="00127BA8" w:rsidRPr="00127BA8" w:rsidRDefault="00127BA8" w:rsidP="00127BA8">
      <w:pPr>
        <w:rPr>
          <w:b/>
          <w:bCs/>
          <w:lang w:val="en-US"/>
        </w:rPr>
      </w:pPr>
      <w:r>
        <w:rPr>
          <w:b/>
          <w:bCs/>
          <w:lang w:val="en-US"/>
        </w:rPr>
        <w:t>2)</w:t>
      </w:r>
      <w:r w:rsidRPr="00127BA8">
        <w:t xml:space="preserve"> </w:t>
      </w:r>
      <w:r w:rsidRPr="00127BA8">
        <w:rPr>
          <w:b/>
          <w:bCs/>
          <w:lang w:val="en-US"/>
        </w:rPr>
        <w:t>DECLARE</w:t>
      </w:r>
    </w:p>
    <w:p w14:paraId="1AA533E0" w14:textId="77777777" w:rsidR="00127BA8" w:rsidRPr="00127BA8" w:rsidRDefault="00127BA8" w:rsidP="00127BA8">
      <w:pPr>
        <w:rPr>
          <w:b/>
          <w:bCs/>
          <w:lang w:val="en-US"/>
        </w:rPr>
      </w:pPr>
      <w:r w:rsidRPr="00127BA8">
        <w:rPr>
          <w:b/>
          <w:bCs/>
          <w:lang w:val="en-US"/>
        </w:rPr>
        <w:t xml:space="preserve">   -- Declare a cursor to fetch items with price greater than 10000</w:t>
      </w:r>
    </w:p>
    <w:p w14:paraId="4EC3E03B" w14:textId="77777777" w:rsidR="00127BA8" w:rsidRPr="00127BA8" w:rsidRDefault="00127BA8" w:rsidP="00127BA8">
      <w:pPr>
        <w:rPr>
          <w:b/>
          <w:bCs/>
          <w:lang w:val="en-US"/>
        </w:rPr>
      </w:pPr>
      <w:r w:rsidRPr="00127BA8">
        <w:rPr>
          <w:b/>
          <w:bCs/>
          <w:lang w:val="en-US"/>
        </w:rPr>
        <w:t xml:space="preserve">   CURSOR item_cursor IS</w:t>
      </w:r>
    </w:p>
    <w:p w14:paraId="4B7E18B1" w14:textId="77777777" w:rsidR="00127BA8" w:rsidRPr="00127BA8" w:rsidRDefault="00127BA8" w:rsidP="00127BA8">
      <w:pPr>
        <w:rPr>
          <w:b/>
          <w:bCs/>
          <w:lang w:val="en-US"/>
        </w:rPr>
      </w:pPr>
      <w:r w:rsidRPr="00127BA8">
        <w:rPr>
          <w:b/>
          <w:bCs/>
          <w:lang w:val="en-US"/>
        </w:rPr>
        <w:t xml:space="preserve">      SELECT item_id, item_name, price</w:t>
      </w:r>
    </w:p>
    <w:p w14:paraId="3F860F4C" w14:textId="77777777" w:rsidR="00127BA8" w:rsidRPr="00127BA8" w:rsidRDefault="00127BA8" w:rsidP="00127BA8">
      <w:pPr>
        <w:rPr>
          <w:b/>
          <w:bCs/>
          <w:lang w:val="en-US"/>
        </w:rPr>
      </w:pPr>
      <w:r w:rsidRPr="00127BA8">
        <w:rPr>
          <w:b/>
          <w:bCs/>
          <w:lang w:val="en-US"/>
        </w:rPr>
        <w:t xml:space="preserve">      FROM store</w:t>
      </w:r>
    </w:p>
    <w:p w14:paraId="1505BE03" w14:textId="77777777" w:rsidR="00127BA8" w:rsidRPr="00127BA8" w:rsidRDefault="00127BA8" w:rsidP="00127BA8">
      <w:pPr>
        <w:rPr>
          <w:b/>
          <w:bCs/>
          <w:lang w:val="en-US"/>
        </w:rPr>
      </w:pPr>
      <w:r w:rsidRPr="00127BA8">
        <w:rPr>
          <w:b/>
          <w:bCs/>
          <w:lang w:val="en-US"/>
        </w:rPr>
        <w:t xml:space="preserve">      WHERE price &gt; 10000;</w:t>
      </w:r>
    </w:p>
    <w:p w14:paraId="1857460B" w14:textId="77777777" w:rsidR="00127BA8" w:rsidRPr="00127BA8" w:rsidRDefault="00127BA8" w:rsidP="00127BA8">
      <w:pPr>
        <w:rPr>
          <w:b/>
          <w:bCs/>
          <w:lang w:val="en-US"/>
        </w:rPr>
      </w:pPr>
    </w:p>
    <w:p w14:paraId="6726DC60" w14:textId="77777777" w:rsidR="00127BA8" w:rsidRPr="00127BA8" w:rsidRDefault="00127BA8" w:rsidP="00127BA8">
      <w:pPr>
        <w:rPr>
          <w:b/>
          <w:bCs/>
          <w:lang w:val="en-US"/>
        </w:rPr>
      </w:pPr>
      <w:r w:rsidRPr="00127BA8">
        <w:rPr>
          <w:b/>
          <w:bCs/>
          <w:lang w:val="en-US"/>
        </w:rPr>
        <w:t xml:space="preserve">   -- Declare a variable to store the count of items</w:t>
      </w:r>
    </w:p>
    <w:p w14:paraId="58E13A8C" w14:textId="77777777" w:rsidR="00127BA8" w:rsidRPr="00127BA8" w:rsidRDefault="00127BA8" w:rsidP="00127BA8">
      <w:pPr>
        <w:rPr>
          <w:b/>
          <w:bCs/>
          <w:lang w:val="en-US"/>
        </w:rPr>
      </w:pPr>
      <w:r w:rsidRPr="00127BA8">
        <w:rPr>
          <w:b/>
          <w:bCs/>
          <w:lang w:val="en-US"/>
        </w:rPr>
        <w:t xml:space="preserve">   item_count NUMBER := 0;</w:t>
      </w:r>
    </w:p>
    <w:p w14:paraId="538FE75F" w14:textId="77777777" w:rsidR="00127BA8" w:rsidRPr="00127BA8" w:rsidRDefault="00127BA8" w:rsidP="00127BA8">
      <w:pPr>
        <w:rPr>
          <w:b/>
          <w:bCs/>
          <w:lang w:val="en-US"/>
        </w:rPr>
      </w:pPr>
    </w:p>
    <w:p w14:paraId="52AC1189" w14:textId="77777777" w:rsidR="00127BA8" w:rsidRPr="00127BA8" w:rsidRDefault="00127BA8" w:rsidP="00127BA8">
      <w:pPr>
        <w:rPr>
          <w:b/>
          <w:bCs/>
          <w:lang w:val="en-US"/>
        </w:rPr>
      </w:pPr>
      <w:r w:rsidRPr="00127BA8">
        <w:rPr>
          <w:b/>
          <w:bCs/>
          <w:lang w:val="en-US"/>
        </w:rPr>
        <w:t xml:space="preserve">   -- Declare a record variable to hold the data from the cursor</w:t>
      </w:r>
    </w:p>
    <w:p w14:paraId="2E298F6F" w14:textId="77777777" w:rsidR="00127BA8" w:rsidRPr="00127BA8" w:rsidRDefault="00127BA8" w:rsidP="00127BA8">
      <w:pPr>
        <w:rPr>
          <w:b/>
          <w:bCs/>
          <w:lang w:val="en-US"/>
        </w:rPr>
      </w:pPr>
      <w:r w:rsidRPr="00127BA8">
        <w:rPr>
          <w:b/>
          <w:bCs/>
          <w:lang w:val="en-US"/>
        </w:rPr>
        <w:t xml:space="preserve">   item_record item_cursor%ROWTYPE;</w:t>
      </w:r>
    </w:p>
    <w:p w14:paraId="0B7066ED" w14:textId="77777777" w:rsidR="00127BA8" w:rsidRPr="00127BA8" w:rsidRDefault="00127BA8" w:rsidP="00127BA8">
      <w:pPr>
        <w:rPr>
          <w:b/>
          <w:bCs/>
          <w:lang w:val="en-US"/>
        </w:rPr>
      </w:pPr>
      <w:r w:rsidRPr="00127BA8">
        <w:rPr>
          <w:b/>
          <w:bCs/>
          <w:lang w:val="en-US"/>
        </w:rPr>
        <w:lastRenderedPageBreak/>
        <w:t>BEGIN</w:t>
      </w:r>
    </w:p>
    <w:p w14:paraId="72293E27" w14:textId="77777777" w:rsidR="00127BA8" w:rsidRPr="00127BA8" w:rsidRDefault="00127BA8" w:rsidP="00127BA8">
      <w:pPr>
        <w:rPr>
          <w:b/>
          <w:bCs/>
          <w:lang w:val="en-US"/>
        </w:rPr>
      </w:pPr>
      <w:r w:rsidRPr="00127BA8">
        <w:rPr>
          <w:b/>
          <w:bCs/>
          <w:lang w:val="en-US"/>
        </w:rPr>
        <w:t xml:space="preserve">   -- Open the cursor</w:t>
      </w:r>
    </w:p>
    <w:p w14:paraId="334256E1" w14:textId="77777777" w:rsidR="00127BA8" w:rsidRPr="00127BA8" w:rsidRDefault="00127BA8" w:rsidP="00127BA8">
      <w:pPr>
        <w:rPr>
          <w:b/>
          <w:bCs/>
          <w:lang w:val="en-US"/>
        </w:rPr>
      </w:pPr>
      <w:r w:rsidRPr="00127BA8">
        <w:rPr>
          <w:b/>
          <w:bCs/>
          <w:lang w:val="en-US"/>
        </w:rPr>
        <w:t xml:space="preserve">   OPEN item_cursor;</w:t>
      </w:r>
    </w:p>
    <w:p w14:paraId="130BC132" w14:textId="77777777" w:rsidR="00127BA8" w:rsidRPr="00127BA8" w:rsidRDefault="00127BA8" w:rsidP="00127BA8">
      <w:pPr>
        <w:rPr>
          <w:b/>
          <w:bCs/>
          <w:lang w:val="en-US"/>
        </w:rPr>
      </w:pPr>
    </w:p>
    <w:p w14:paraId="44FF4B45" w14:textId="77777777" w:rsidR="00127BA8" w:rsidRPr="00127BA8" w:rsidRDefault="00127BA8" w:rsidP="00127BA8">
      <w:pPr>
        <w:rPr>
          <w:b/>
          <w:bCs/>
          <w:lang w:val="en-US"/>
        </w:rPr>
      </w:pPr>
      <w:r w:rsidRPr="00127BA8">
        <w:rPr>
          <w:b/>
          <w:bCs/>
          <w:lang w:val="en-US"/>
        </w:rPr>
        <w:t xml:space="preserve">   -- Loop through the cursor and count the number of items</w:t>
      </w:r>
    </w:p>
    <w:p w14:paraId="10F76113" w14:textId="77777777" w:rsidR="00127BA8" w:rsidRPr="00127BA8" w:rsidRDefault="00127BA8" w:rsidP="00127BA8">
      <w:pPr>
        <w:rPr>
          <w:b/>
          <w:bCs/>
          <w:lang w:val="en-US"/>
        </w:rPr>
      </w:pPr>
      <w:r w:rsidRPr="00127BA8">
        <w:rPr>
          <w:b/>
          <w:bCs/>
          <w:lang w:val="en-US"/>
        </w:rPr>
        <w:t xml:space="preserve">   LOOP</w:t>
      </w:r>
    </w:p>
    <w:p w14:paraId="7D53C28E" w14:textId="77777777" w:rsidR="00127BA8" w:rsidRPr="00127BA8" w:rsidRDefault="00127BA8" w:rsidP="00127BA8">
      <w:pPr>
        <w:rPr>
          <w:b/>
          <w:bCs/>
          <w:lang w:val="en-US"/>
        </w:rPr>
      </w:pPr>
      <w:r w:rsidRPr="00127BA8">
        <w:rPr>
          <w:b/>
          <w:bCs/>
          <w:lang w:val="en-US"/>
        </w:rPr>
        <w:t xml:space="preserve">      -- Fetch the data into item_record</w:t>
      </w:r>
    </w:p>
    <w:p w14:paraId="115BCBAF" w14:textId="77777777" w:rsidR="00127BA8" w:rsidRPr="00127BA8" w:rsidRDefault="00127BA8" w:rsidP="00127BA8">
      <w:pPr>
        <w:rPr>
          <w:b/>
          <w:bCs/>
          <w:lang w:val="en-US"/>
        </w:rPr>
      </w:pPr>
      <w:r w:rsidRPr="00127BA8">
        <w:rPr>
          <w:b/>
          <w:bCs/>
          <w:lang w:val="en-US"/>
        </w:rPr>
        <w:t xml:space="preserve">      FETCH item_cursor INTO item_record;</w:t>
      </w:r>
    </w:p>
    <w:p w14:paraId="09A1A310" w14:textId="77777777" w:rsidR="00127BA8" w:rsidRPr="00127BA8" w:rsidRDefault="00127BA8" w:rsidP="00127BA8">
      <w:pPr>
        <w:rPr>
          <w:b/>
          <w:bCs/>
          <w:lang w:val="en-US"/>
        </w:rPr>
      </w:pPr>
    </w:p>
    <w:p w14:paraId="18F94FEB" w14:textId="77777777" w:rsidR="00127BA8" w:rsidRPr="00127BA8" w:rsidRDefault="00127BA8" w:rsidP="00127BA8">
      <w:pPr>
        <w:rPr>
          <w:b/>
          <w:bCs/>
          <w:lang w:val="en-US"/>
        </w:rPr>
      </w:pPr>
      <w:r w:rsidRPr="00127BA8">
        <w:rPr>
          <w:b/>
          <w:bCs/>
          <w:lang w:val="en-US"/>
        </w:rPr>
        <w:t xml:space="preserve">      -- Exit the loop when no more rows are fetched</w:t>
      </w:r>
    </w:p>
    <w:p w14:paraId="2F7B9934" w14:textId="77777777" w:rsidR="00127BA8" w:rsidRPr="00127BA8" w:rsidRDefault="00127BA8" w:rsidP="00127BA8">
      <w:pPr>
        <w:rPr>
          <w:b/>
          <w:bCs/>
          <w:lang w:val="en-US"/>
        </w:rPr>
      </w:pPr>
      <w:r w:rsidRPr="00127BA8">
        <w:rPr>
          <w:b/>
          <w:bCs/>
          <w:lang w:val="en-US"/>
        </w:rPr>
        <w:t xml:space="preserve">      EXIT WHEN item_cursor%NOTFOUND;</w:t>
      </w:r>
    </w:p>
    <w:p w14:paraId="33B12786" w14:textId="77777777" w:rsidR="00127BA8" w:rsidRPr="00127BA8" w:rsidRDefault="00127BA8" w:rsidP="00127BA8">
      <w:pPr>
        <w:rPr>
          <w:b/>
          <w:bCs/>
          <w:lang w:val="en-US"/>
        </w:rPr>
      </w:pPr>
    </w:p>
    <w:p w14:paraId="2E460C08" w14:textId="77777777" w:rsidR="00127BA8" w:rsidRPr="00127BA8" w:rsidRDefault="00127BA8" w:rsidP="00127BA8">
      <w:pPr>
        <w:rPr>
          <w:b/>
          <w:bCs/>
          <w:lang w:val="en-US"/>
        </w:rPr>
      </w:pPr>
      <w:r w:rsidRPr="00127BA8">
        <w:rPr>
          <w:b/>
          <w:bCs/>
          <w:lang w:val="en-US"/>
        </w:rPr>
        <w:t xml:space="preserve">      -- Increment the item count</w:t>
      </w:r>
    </w:p>
    <w:p w14:paraId="50486C44" w14:textId="77777777" w:rsidR="00127BA8" w:rsidRPr="00127BA8" w:rsidRDefault="00127BA8" w:rsidP="00127BA8">
      <w:pPr>
        <w:rPr>
          <w:b/>
          <w:bCs/>
          <w:lang w:val="en-US"/>
        </w:rPr>
      </w:pPr>
      <w:r w:rsidRPr="00127BA8">
        <w:rPr>
          <w:b/>
          <w:bCs/>
          <w:lang w:val="en-US"/>
        </w:rPr>
        <w:t xml:space="preserve">      item_count := item_count + 1;</w:t>
      </w:r>
    </w:p>
    <w:p w14:paraId="056E52FC" w14:textId="77777777" w:rsidR="00127BA8" w:rsidRPr="00127BA8" w:rsidRDefault="00127BA8" w:rsidP="00127BA8">
      <w:pPr>
        <w:rPr>
          <w:b/>
          <w:bCs/>
          <w:lang w:val="en-US"/>
        </w:rPr>
      </w:pPr>
      <w:r w:rsidRPr="00127BA8">
        <w:rPr>
          <w:b/>
          <w:bCs/>
          <w:lang w:val="en-US"/>
        </w:rPr>
        <w:t xml:space="preserve">   END LOOP;</w:t>
      </w:r>
    </w:p>
    <w:p w14:paraId="74723EB2" w14:textId="77777777" w:rsidR="00127BA8" w:rsidRPr="00127BA8" w:rsidRDefault="00127BA8" w:rsidP="00127BA8">
      <w:pPr>
        <w:rPr>
          <w:b/>
          <w:bCs/>
          <w:lang w:val="en-US"/>
        </w:rPr>
      </w:pPr>
    </w:p>
    <w:p w14:paraId="5DDC38DC" w14:textId="77777777" w:rsidR="00127BA8" w:rsidRPr="00127BA8" w:rsidRDefault="00127BA8" w:rsidP="00127BA8">
      <w:pPr>
        <w:rPr>
          <w:b/>
          <w:bCs/>
          <w:lang w:val="en-US"/>
        </w:rPr>
      </w:pPr>
      <w:r w:rsidRPr="00127BA8">
        <w:rPr>
          <w:b/>
          <w:bCs/>
          <w:lang w:val="en-US"/>
        </w:rPr>
        <w:t xml:space="preserve">   -- Close the cursor</w:t>
      </w:r>
    </w:p>
    <w:p w14:paraId="647E360C" w14:textId="77777777" w:rsidR="00127BA8" w:rsidRPr="00127BA8" w:rsidRDefault="00127BA8" w:rsidP="00127BA8">
      <w:pPr>
        <w:rPr>
          <w:b/>
          <w:bCs/>
          <w:lang w:val="en-US"/>
        </w:rPr>
      </w:pPr>
      <w:r w:rsidRPr="00127BA8">
        <w:rPr>
          <w:b/>
          <w:bCs/>
          <w:lang w:val="en-US"/>
        </w:rPr>
        <w:t xml:space="preserve">   CLOSE item_cursor;</w:t>
      </w:r>
    </w:p>
    <w:p w14:paraId="58EC5A4D" w14:textId="77777777" w:rsidR="00127BA8" w:rsidRPr="00127BA8" w:rsidRDefault="00127BA8" w:rsidP="00127BA8">
      <w:pPr>
        <w:rPr>
          <w:b/>
          <w:bCs/>
          <w:lang w:val="en-US"/>
        </w:rPr>
      </w:pPr>
    </w:p>
    <w:p w14:paraId="7E51240B" w14:textId="77777777" w:rsidR="00127BA8" w:rsidRPr="00127BA8" w:rsidRDefault="00127BA8" w:rsidP="00127BA8">
      <w:pPr>
        <w:rPr>
          <w:b/>
          <w:bCs/>
          <w:lang w:val="en-US"/>
        </w:rPr>
      </w:pPr>
      <w:r w:rsidRPr="00127BA8">
        <w:rPr>
          <w:b/>
          <w:bCs/>
          <w:lang w:val="en-US"/>
        </w:rPr>
        <w:t xml:space="preserve">   -- Display the count of items with price greater than 10000</w:t>
      </w:r>
    </w:p>
    <w:p w14:paraId="09E0C5AB" w14:textId="77777777" w:rsidR="00127BA8" w:rsidRPr="00127BA8" w:rsidRDefault="00127BA8" w:rsidP="00127BA8">
      <w:pPr>
        <w:rPr>
          <w:b/>
          <w:bCs/>
          <w:lang w:val="en-US"/>
        </w:rPr>
      </w:pPr>
      <w:r w:rsidRPr="00127BA8">
        <w:rPr>
          <w:b/>
          <w:bCs/>
          <w:lang w:val="en-US"/>
        </w:rPr>
        <w:t xml:space="preserve">   DBMS_OUTPUT.PUT_LINE('Number of items with price greater than 10000: ' || item_count);</w:t>
      </w:r>
    </w:p>
    <w:p w14:paraId="2412B3F2" w14:textId="0F0BD46A" w:rsidR="00127BA8" w:rsidRDefault="00127BA8" w:rsidP="00127BA8">
      <w:pPr>
        <w:rPr>
          <w:b/>
          <w:bCs/>
          <w:lang w:val="en-US"/>
        </w:rPr>
      </w:pPr>
      <w:r w:rsidRPr="00127BA8">
        <w:rPr>
          <w:b/>
          <w:bCs/>
          <w:lang w:val="en-US"/>
        </w:rPr>
        <w:t>END;</w:t>
      </w:r>
    </w:p>
    <w:p w14:paraId="39B78ECB" w14:textId="23B389D4" w:rsidR="00127BA8" w:rsidRDefault="00127BA8" w:rsidP="00127BA8">
      <w:pPr>
        <w:rPr>
          <w:b/>
          <w:bCs/>
          <w:lang w:val="en-US"/>
        </w:rPr>
      </w:pPr>
      <w:r>
        <w:rPr>
          <w:b/>
          <w:bCs/>
          <w:lang w:val="en-US"/>
        </w:rPr>
        <w:t>21.</w:t>
      </w:r>
    </w:p>
    <w:p w14:paraId="44E4D37B" w14:textId="5335DC58" w:rsidR="00127BA8" w:rsidRPr="00127BA8" w:rsidRDefault="00127BA8" w:rsidP="00127BA8">
      <w:pPr>
        <w:rPr>
          <w:b/>
          <w:bCs/>
        </w:rPr>
      </w:pPr>
      <w:r>
        <w:rPr>
          <w:b/>
          <w:bCs/>
          <w:lang w:val="en-US"/>
        </w:rPr>
        <w:t>1)</w:t>
      </w:r>
      <w:r w:rsidRPr="00127BA8">
        <w:rPr>
          <w:rFonts w:eastAsia="Times New Roman"/>
          <w:kern w:val="0"/>
          <w:lang w:eastAsia="en-IN"/>
          <w14:ligatures w14:val="none"/>
        </w:rPr>
        <w:t xml:space="preserve"> </w:t>
      </w:r>
      <w:r w:rsidRPr="00127BA8">
        <w:rPr>
          <w:b/>
          <w:bCs/>
        </w:rPr>
        <w:t>In PL/SQL, predefined exceptions are exceptions that are automatically provided by Oracle for common errors. These exceptions can be caught and handled in a PL/SQL block using the EXCEPTION section. When an error occurs that matches one of these predefined exceptions, PL/SQL automatically raises the corresponding exception.</w:t>
      </w:r>
    </w:p>
    <w:p w14:paraId="1991F824" w14:textId="77777777" w:rsidR="00127BA8" w:rsidRPr="00127BA8" w:rsidRDefault="00127BA8" w:rsidP="00127BA8">
      <w:pPr>
        <w:rPr>
          <w:b/>
          <w:bCs/>
        </w:rPr>
      </w:pPr>
      <w:r w:rsidRPr="00127BA8">
        <w:rPr>
          <w:b/>
          <w:bCs/>
        </w:rPr>
        <w:t>Some common predefined exceptions include:</w:t>
      </w:r>
    </w:p>
    <w:p w14:paraId="0FE94A7B" w14:textId="77777777" w:rsidR="00127BA8" w:rsidRPr="00127BA8" w:rsidRDefault="00127BA8" w:rsidP="00127BA8">
      <w:pPr>
        <w:numPr>
          <w:ilvl w:val="0"/>
          <w:numId w:val="7"/>
        </w:numPr>
        <w:rPr>
          <w:b/>
          <w:bCs/>
        </w:rPr>
      </w:pPr>
      <w:r w:rsidRPr="00127BA8">
        <w:rPr>
          <w:b/>
          <w:bCs/>
        </w:rPr>
        <w:t>ZERO_DIVIDE: Raised when a division by zero is attempted.</w:t>
      </w:r>
    </w:p>
    <w:p w14:paraId="03DB1C84" w14:textId="77777777" w:rsidR="00127BA8" w:rsidRPr="00127BA8" w:rsidRDefault="00127BA8" w:rsidP="00127BA8">
      <w:pPr>
        <w:numPr>
          <w:ilvl w:val="0"/>
          <w:numId w:val="7"/>
        </w:numPr>
        <w:rPr>
          <w:b/>
          <w:bCs/>
        </w:rPr>
      </w:pPr>
      <w:r w:rsidRPr="00127BA8">
        <w:rPr>
          <w:b/>
          <w:bCs/>
        </w:rPr>
        <w:t>NO_DATA_FOUND: Raised when a SELECT INTO query returns no rows.</w:t>
      </w:r>
    </w:p>
    <w:p w14:paraId="07E1A08A" w14:textId="77777777" w:rsidR="00127BA8" w:rsidRPr="00127BA8" w:rsidRDefault="00127BA8" w:rsidP="00127BA8">
      <w:pPr>
        <w:numPr>
          <w:ilvl w:val="0"/>
          <w:numId w:val="7"/>
        </w:numPr>
        <w:rPr>
          <w:b/>
          <w:bCs/>
        </w:rPr>
      </w:pPr>
      <w:r w:rsidRPr="00127BA8">
        <w:rPr>
          <w:b/>
          <w:bCs/>
        </w:rPr>
        <w:t>TOO_MANY_ROWS: Raised when a SELECT INTO query returns more than one row.</w:t>
      </w:r>
    </w:p>
    <w:p w14:paraId="75D88487" w14:textId="77777777" w:rsidR="00127BA8" w:rsidRPr="00127BA8" w:rsidRDefault="00127BA8" w:rsidP="00127BA8">
      <w:pPr>
        <w:numPr>
          <w:ilvl w:val="0"/>
          <w:numId w:val="7"/>
        </w:numPr>
        <w:rPr>
          <w:b/>
          <w:bCs/>
        </w:rPr>
      </w:pPr>
      <w:r w:rsidRPr="00127BA8">
        <w:rPr>
          <w:b/>
          <w:bCs/>
        </w:rPr>
        <w:lastRenderedPageBreak/>
        <w:t>VALUE_ERROR: Raised when a variable's value cannot be converted to a different data type (e.g., trying to store a string in a number).</w:t>
      </w:r>
    </w:p>
    <w:p w14:paraId="0E612A4E" w14:textId="77777777" w:rsidR="00127BA8" w:rsidRPr="00127BA8" w:rsidRDefault="00127BA8" w:rsidP="00127BA8">
      <w:pPr>
        <w:numPr>
          <w:ilvl w:val="0"/>
          <w:numId w:val="7"/>
        </w:numPr>
        <w:rPr>
          <w:b/>
          <w:bCs/>
        </w:rPr>
      </w:pPr>
      <w:r w:rsidRPr="00127BA8">
        <w:rPr>
          <w:b/>
          <w:bCs/>
        </w:rPr>
        <w:t>INVALID_CURSOR: Raised when a cursor operation is attempted on a cursor that is not open.</w:t>
      </w:r>
    </w:p>
    <w:p w14:paraId="40A09E2B" w14:textId="77777777" w:rsidR="00127BA8" w:rsidRPr="00127BA8" w:rsidRDefault="00127BA8" w:rsidP="00127BA8">
      <w:pPr>
        <w:numPr>
          <w:ilvl w:val="0"/>
          <w:numId w:val="7"/>
        </w:numPr>
        <w:rPr>
          <w:b/>
          <w:bCs/>
        </w:rPr>
      </w:pPr>
      <w:r w:rsidRPr="00127BA8">
        <w:rPr>
          <w:b/>
          <w:bCs/>
        </w:rPr>
        <w:t>DUP_VAL_ON_INDEX: Raised when trying to insert a duplicate value into a column with a unique constraint.</w:t>
      </w:r>
    </w:p>
    <w:p w14:paraId="28B48875" w14:textId="0885B6AA" w:rsidR="00127BA8" w:rsidRPr="00127BA8" w:rsidRDefault="00127BA8" w:rsidP="00127BA8">
      <w:pPr>
        <w:rPr>
          <w:b/>
          <w:bCs/>
          <w:lang w:val="en-US"/>
        </w:rPr>
      </w:pPr>
      <w:r>
        <w:rPr>
          <w:b/>
          <w:bCs/>
          <w:lang w:val="en-US"/>
        </w:rPr>
        <w:t>2)</w:t>
      </w:r>
      <w:r w:rsidRPr="00127BA8">
        <w:t xml:space="preserve"> </w:t>
      </w:r>
      <w:r w:rsidRPr="00127BA8">
        <w:rPr>
          <w:b/>
          <w:bCs/>
          <w:lang w:val="en-US"/>
        </w:rPr>
        <w:t>DECLARE</w:t>
      </w:r>
    </w:p>
    <w:p w14:paraId="30E3C2DA" w14:textId="77777777" w:rsidR="00127BA8" w:rsidRPr="00127BA8" w:rsidRDefault="00127BA8" w:rsidP="00127BA8">
      <w:pPr>
        <w:rPr>
          <w:b/>
          <w:bCs/>
          <w:lang w:val="en-US"/>
        </w:rPr>
      </w:pPr>
      <w:r w:rsidRPr="00127BA8">
        <w:rPr>
          <w:b/>
          <w:bCs/>
          <w:lang w:val="en-US"/>
        </w:rPr>
        <w:t xml:space="preserve">   num1 NUMBER;  -- Variable to store the first number</w:t>
      </w:r>
    </w:p>
    <w:p w14:paraId="2CB6F093" w14:textId="77777777" w:rsidR="00127BA8" w:rsidRPr="00127BA8" w:rsidRDefault="00127BA8" w:rsidP="00127BA8">
      <w:pPr>
        <w:rPr>
          <w:b/>
          <w:bCs/>
          <w:lang w:val="en-US"/>
        </w:rPr>
      </w:pPr>
      <w:r w:rsidRPr="00127BA8">
        <w:rPr>
          <w:b/>
          <w:bCs/>
          <w:lang w:val="en-US"/>
        </w:rPr>
        <w:t xml:space="preserve">   num2 NUMBER;  -- Variable to store the second number</w:t>
      </w:r>
    </w:p>
    <w:p w14:paraId="013806E8" w14:textId="77777777" w:rsidR="00127BA8" w:rsidRPr="00127BA8" w:rsidRDefault="00127BA8" w:rsidP="00127BA8">
      <w:pPr>
        <w:rPr>
          <w:b/>
          <w:bCs/>
          <w:lang w:val="en-US"/>
        </w:rPr>
      </w:pPr>
      <w:r w:rsidRPr="00127BA8">
        <w:rPr>
          <w:b/>
          <w:bCs/>
          <w:lang w:val="en-US"/>
        </w:rPr>
        <w:t xml:space="preserve">   result NUMBER;  -- Variable to store the result of the division</w:t>
      </w:r>
    </w:p>
    <w:p w14:paraId="5D6D9B0A" w14:textId="77777777" w:rsidR="00127BA8" w:rsidRPr="00127BA8" w:rsidRDefault="00127BA8" w:rsidP="00127BA8">
      <w:pPr>
        <w:rPr>
          <w:b/>
          <w:bCs/>
          <w:lang w:val="en-US"/>
        </w:rPr>
      </w:pPr>
      <w:r w:rsidRPr="00127BA8">
        <w:rPr>
          <w:b/>
          <w:bCs/>
          <w:lang w:val="en-US"/>
        </w:rPr>
        <w:t>BEGIN</w:t>
      </w:r>
    </w:p>
    <w:p w14:paraId="50E1C7A4" w14:textId="77777777" w:rsidR="00127BA8" w:rsidRPr="00127BA8" w:rsidRDefault="00127BA8" w:rsidP="00127BA8">
      <w:pPr>
        <w:rPr>
          <w:b/>
          <w:bCs/>
          <w:lang w:val="en-US"/>
        </w:rPr>
      </w:pPr>
      <w:r w:rsidRPr="00127BA8">
        <w:rPr>
          <w:b/>
          <w:bCs/>
          <w:lang w:val="en-US"/>
        </w:rPr>
        <w:t xml:space="preserve">   -- Accept input from the user (for simplicity, we assign values directly)</w:t>
      </w:r>
    </w:p>
    <w:p w14:paraId="00B4D14C" w14:textId="77777777" w:rsidR="00127BA8" w:rsidRPr="00127BA8" w:rsidRDefault="00127BA8" w:rsidP="00127BA8">
      <w:pPr>
        <w:rPr>
          <w:b/>
          <w:bCs/>
          <w:lang w:val="en-US"/>
        </w:rPr>
      </w:pPr>
      <w:r w:rsidRPr="00127BA8">
        <w:rPr>
          <w:b/>
          <w:bCs/>
          <w:lang w:val="en-US"/>
        </w:rPr>
        <w:t xml:space="preserve">   num1 := &amp;num1;  -- User input for the first number</w:t>
      </w:r>
    </w:p>
    <w:p w14:paraId="33CE079C" w14:textId="77777777" w:rsidR="00127BA8" w:rsidRPr="00127BA8" w:rsidRDefault="00127BA8" w:rsidP="00127BA8">
      <w:pPr>
        <w:rPr>
          <w:b/>
          <w:bCs/>
          <w:lang w:val="en-US"/>
        </w:rPr>
      </w:pPr>
      <w:r w:rsidRPr="00127BA8">
        <w:rPr>
          <w:b/>
          <w:bCs/>
          <w:lang w:val="en-US"/>
        </w:rPr>
        <w:t xml:space="preserve">   num2 := &amp;num2;  -- User input for the second number</w:t>
      </w:r>
    </w:p>
    <w:p w14:paraId="0206AB97" w14:textId="77777777" w:rsidR="00127BA8" w:rsidRPr="00127BA8" w:rsidRDefault="00127BA8" w:rsidP="00127BA8">
      <w:pPr>
        <w:rPr>
          <w:b/>
          <w:bCs/>
          <w:lang w:val="en-US"/>
        </w:rPr>
      </w:pPr>
      <w:r w:rsidRPr="00127BA8">
        <w:rPr>
          <w:b/>
          <w:bCs/>
          <w:lang w:val="en-US"/>
        </w:rPr>
        <w:t xml:space="preserve">   </w:t>
      </w:r>
    </w:p>
    <w:p w14:paraId="54F17C82" w14:textId="77777777" w:rsidR="00127BA8" w:rsidRPr="00127BA8" w:rsidRDefault="00127BA8" w:rsidP="00127BA8">
      <w:pPr>
        <w:rPr>
          <w:b/>
          <w:bCs/>
          <w:lang w:val="en-US"/>
        </w:rPr>
      </w:pPr>
      <w:r w:rsidRPr="00127BA8">
        <w:rPr>
          <w:b/>
          <w:bCs/>
          <w:lang w:val="en-US"/>
        </w:rPr>
        <w:t xml:space="preserve">   -- Try to divide num1 by num2</w:t>
      </w:r>
    </w:p>
    <w:p w14:paraId="4F4275B6" w14:textId="77777777" w:rsidR="00127BA8" w:rsidRPr="00127BA8" w:rsidRDefault="00127BA8" w:rsidP="00127BA8">
      <w:pPr>
        <w:rPr>
          <w:b/>
          <w:bCs/>
          <w:lang w:val="en-US"/>
        </w:rPr>
      </w:pPr>
      <w:r w:rsidRPr="00127BA8">
        <w:rPr>
          <w:b/>
          <w:bCs/>
          <w:lang w:val="en-US"/>
        </w:rPr>
        <w:t xml:space="preserve">   BEGIN</w:t>
      </w:r>
    </w:p>
    <w:p w14:paraId="43AA9E2F" w14:textId="77777777" w:rsidR="00127BA8" w:rsidRPr="00127BA8" w:rsidRDefault="00127BA8" w:rsidP="00127BA8">
      <w:pPr>
        <w:rPr>
          <w:b/>
          <w:bCs/>
          <w:lang w:val="en-US"/>
        </w:rPr>
      </w:pPr>
      <w:r w:rsidRPr="00127BA8">
        <w:rPr>
          <w:b/>
          <w:bCs/>
          <w:lang w:val="en-US"/>
        </w:rPr>
        <w:t xml:space="preserve">      result := num1 / num2;  -- Perform the division</w:t>
      </w:r>
    </w:p>
    <w:p w14:paraId="03834D77" w14:textId="77777777" w:rsidR="00127BA8" w:rsidRPr="00127BA8" w:rsidRDefault="00127BA8" w:rsidP="00127BA8">
      <w:pPr>
        <w:rPr>
          <w:b/>
          <w:bCs/>
          <w:lang w:val="en-US"/>
        </w:rPr>
      </w:pPr>
      <w:r w:rsidRPr="00127BA8">
        <w:rPr>
          <w:b/>
          <w:bCs/>
          <w:lang w:val="en-US"/>
        </w:rPr>
        <w:t xml:space="preserve">      DBMS_OUTPUT.PUT_LINE('Result of ' || num1 || ' divided by ' || num2 || ' is ' || result);</w:t>
      </w:r>
    </w:p>
    <w:p w14:paraId="5F3F8048" w14:textId="77777777" w:rsidR="00127BA8" w:rsidRPr="00127BA8" w:rsidRDefault="00127BA8" w:rsidP="00127BA8">
      <w:pPr>
        <w:rPr>
          <w:b/>
          <w:bCs/>
          <w:lang w:val="en-US"/>
        </w:rPr>
      </w:pPr>
      <w:r w:rsidRPr="00127BA8">
        <w:rPr>
          <w:b/>
          <w:bCs/>
          <w:lang w:val="en-US"/>
        </w:rPr>
        <w:t xml:space="preserve">   EXCEPTION</w:t>
      </w:r>
    </w:p>
    <w:p w14:paraId="222930E3" w14:textId="77777777" w:rsidR="00127BA8" w:rsidRPr="00127BA8" w:rsidRDefault="00127BA8" w:rsidP="00127BA8">
      <w:pPr>
        <w:rPr>
          <w:b/>
          <w:bCs/>
          <w:lang w:val="en-US"/>
        </w:rPr>
      </w:pPr>
      <w:r w:rsidRPr="00127BA8">
        <w:rPr>
          <w:b/>
          <w:bCs/>
          <w:lang w:val="en-US"/>
        </w:rPr>
        <w:t xml:space="preserve">      WHEN ZERO_DIVIDE THEN</w:t>
      </w:r>
    </w:p>
    <w:p w14:paraId="21452911" w14:textId="77777777" w:rsidR="00127BA8" w:rsidRPr="00127BA8" w:rsidRDefault="00127BA8" w:rsidP="00127BA8">
      <w:pPr>
        <w:rPr>
          <w:b/>
          <w:bCs/>
          <w:lang w:val="en-US"/>
        </w:rPr>
      </w:pPr>
      <w:r w:rsidRPr="00127BA8">
        <w:rPr>
          <w:b/>
          <w:bCs/>
          <w:lang w:val="en-US"/>
        </w:rPr>
        <w:t xml:space="preserve">         DBMS_OUTPUT.PUT_LINE('Error: Division by zero is not allowed.');</w:t>
      </w:r>
    </w:p>
    <w:p w14:paraId="75453848" w14:textId="77777777" w:rsidR="00127BA8" w:rsidRPr="00127BA8" w:rsidRDefault="00127BA8" w:rsidP="00127BA8">
      <w:pPr>
        <w:rPr>
          <w:b/>
          <w:bCs/>
          <w:lang w:val="en-US"/>
        </w:rPr>
      </w:pPr>
      <w:r w:rsidRPr="00127BA8">
        <w:rPr>
          <w:b/>
          <w:bCs/>
          <w:lang w:val="en-US"/>
        </w:rPr>
        <w:t xml:space="preserve">      WHEN OTHERS THEN</w:t>
      </w:r>
    </w:p>
    <w:p w14:paraId="7B8D0A74" w14:textId="77777777" w:rsidR="00127BA8" w:rsidRPr="00127BA8" w:rsidRDefault="00127BA8" w:rsidP="00127BA8">
      <w:pPr>
        <w:rPr>
          <w:b/>
          <w:bCs/>
          <w:lang w:val="en-US"/>
        </w:rPr>
      </w:pPr>
      <w:r w:rsidRPr="00127BA8">
        <w:rPr>
          <w:b/>
          <w:bCs/>
          <w:lang w:val="en-US"/>
        </w:rPr>
        <w:t xml:space="preserve">         DBMS_OUTPUT.PUT_LINE('An unexpected error occurred: ' || SQLERRM);</w:t>
      </w:r>
    </w:p>
    <w:p w14:paraId="6CD6FE59" w14:textId="77777777" w:rsidR="00127BA8" w:rsidRPr="00127BA8" w:rsidRDefault="00127BA8" w:rsidP="00127BA8">
      <w:pPr>
        <w:rPr>
          <w:b/>
          <w:bCs/>
          <w:lang w:val="en-US"/>
        </w:rPr>
      </w:pPr>
      <w:r w:rsidRPr="00127BA8">
        <w:rPr>
          <w:b/>
          <w:bCs/>
          <w:lang w:val="en-US"/>
        </w:rPr>
        <w:t xml:space="preserve">   END;</w:t>
      </w:r>
    </w:p>
    <w:p w14:paraId="5F35BC50" w14:textId="0EE88011" w:rsidR="00127BA8" w:rsidRDefault="00127BA8" w:rsidP="00127BA8">
      <w:pPr>
        <w:rPr>
          <w:b/>
          <w:bCs/>
          <w:lang w:val="en-US"/>
        </w:rPr>
      </w:pPr>
      <w:r w:rsidRPr="00127BA8">
        <w:rPr>
          <w:b/>
          <w:bCs/>
          <w:lang w:val="en-US"/>
        </w:rPr>
        <w:t>END;</w:t>
      </w:r>
    </w:p>
    <w:p w14:paraId="54EDAF1D" w14:textId="347FA9D7" w:rsidR="00127BA8" w:rsidRDefault="00127BA8" w:rsidP="00127BA8">
      <w:pPr>
        <w:rPr>
          <w:b/>
          <w:bCs/>
          <w:lang w:val="en-US"/>
        </w:rPr>
      </w:pPr>
      <w:r>
        <w:rPr>
          <w:b/>
          <w:bCs/>
          <w:lang w:val="en-US"/>
        </w:rPr>
        <w:t>22.</w:t>
      </w:r>
    </w:p>
    <w:p w14:paraId="1AD3AE95" w14:textId="4CAA3D04" w:rsidR="00127BA8" w:rsidRPr="00127BA8" w:rsidRDefault="00127BA8" w:rsidP="00127BA8">
      <w:pPr>
        <w:rPr>
          <w:b/>
          <w:bCs/>
        </w:rPr>
      </w:pPr>
      <w:r>
        <w:rPr>
          <w:b/>
          <w:bCs/>
          <w:lang w:val="en-US"/>
        </w:rPr>
        <w:t>1)</w:t>
      </w:r>
      <w:r w:rsidRPr="00127BA8">
        <w:rPr>
          <w:rFonts w:eastAsia="Times New Roman"/>
          <w:b/>
          <w:bCs/>
          <w:kern w:val="0"/>
          <w:lang w:eastAsia="en-IN"/>
          <w14:ligatures w14:val="none"/>
        </w:rPr>
        <w:t xml:space="preserve"> </w:t>
      </w:r>
      <w:r w:rsidRPr="00127BA8">
        <w:rPr>
          <w:b/>
          <w:bCs/>
        </w:rPr>
        <w:t>Defining a User-Defined Exception: You can define a user-defined exception using the EXCEPTION keyword. You declare the exception in the DECLARE section of your PL/SQL block.</w:t>
      </w:r>
    </w:p>
    <w:p w14:paraId="45DD5522" w14:textId="77777777" w:rsidR="00127BA8" w:rsidRPr="00127BA8" w:rsidRDefault="00127BA8" w:rsidP="00127BA8">
      <w:pPr>
        <w:rPr>
          <w:b/>
          <w:bCs/>
        </w:rPr>
      </w:pPr>
      <w:r w:rsidRPr="00127BA8">
        <w:rPr>
          <w:b/>
          <w:bCs/>
        </w:rPr>
        <w:t>plsql</w:t>
      </w:r>
    </w:p>
    <w:p w14:paraId="5717CC5F" w14:textId="77777777" w:rsidR="00127BA8" w:rsidRPr="00127BA8" w:rsidRDefault="00127BA8" w:rsidP="00127BA8">
      <w:pPr>
        <w:rPr>
          <w:b/>
          <w:bCs/>
        </w:rPr>
      </w:pPr>
      <w:r w:rsidRPr="00127BA8">
        <w:rPr>
          <w:b/>
          <w:bCs/>
        </w:rPr>
        <w:t>Copy code</w:t>
      </w:r>
    </w:p>
    <w:p w14:paraId="47083C3E" w14:textId="77777777" w:rsidR="00127BA8" w:rsidRPr="00127BA8" w:rsidRDefault="00127BA8" w:rsidP="00127BA8">
      <w:pPr>
        <w:rPr>
          <w:b/>
          <w:bCs/>
        </w:rPr>
      </w:pPr>
      <w:r w:rsidRPr="00127BA8">
        <w:rPr>
          <w:b/>
          <w:bCs/>
        </w:rPr>
        <w:t>DECLARE</w:t>
      </w:r>
    </w:p>
    <w:p w14:paraId="21FBE74C" w14:textId="77777777" w:rsidR="00127BA8" w:rsidRPr="00127BA8" w:rsidRDefault="00127BA8" w:rsidP="00127BA8">
      <w:pPr>
        <w:rPr>
          <w:b/>
          <w:bCs/>
        </w:rPr>
      </w:pPr>
      <w:r w:rsidRPr="00127BA8">
        <w:rPr>
          <w:b/>
          <w:bCs/>
        </w:rPr>
        <w:lastRenderedPageBreak/>
        <w:t xml:space="preserve">   exception_name EXCEPTION;</w:t>
      </w:r>
    </w:p>
    <w:p w14:paraId="57E5211B" w14:textId="77777777" w:rsidR="00127BA8" w:rsidRPr="00127BA8" w:rsidRDefault="00127BA8" w:rsidP="00127BA8">
      <w:pPr>
        <w:rPr>
          <w:b/>
          <w:bCs/>
        </w:rPr>
      </w:pPr>
      <w:r w:rsidRPr="00127BA8">
        <w:rPr>
          <w:b/>
          <w:bCs/>
        </w:rPr>
        <w:t>BEGIN</w:t>
      </w:r>
    </w:p>
    <w:p w14:paraId="0C33E220" w14:textId="77777777" w:rsidR="00127BA8" w:rsidRPr="00127BA8" w:rsidRDefault="00127BA8" w:rsidP="00127BA8">
      <w:pPr>
        <w:rPr>
          <w:b/>
          <w:bCs/>
        </w:rPr>
      </w:pPr>
      <w:r w:rsidRPr="00127BA8">
        <w:rPr>
          <w:b/>
          <w:bCs/>
        </w:rPr>
        <w:t xml:space="preserve">   -- code that triggers the exception</w:t>
      </w:r>
    </w:p>
    <w:p w14:paraId="3D76ACE2" w14:textId="77777777" w:rsidR="00127BA8" w:rsidRPr="00127BA8" w:rsidRDefault="00127BA8" w:rsidP="00127BA8">
      <w:pPr>
        <w:rPr>
          <w:b/>
          <w:bCs/>
        </w:rPr>
      </w:pPr>
      <w:r w:rsidRPr="00127BA8">
        <w:rPr>
          <w:b/>
          <w:bCs/>
        </w:rPr>
        <w:t>EXCEPTION</w:t>
      </w:r>
    </w:p>
    <w:p w14:paraId="0CD329FB" w14:textId="77777777" w:rsidR="00127BA8" w:rsidRPr="00127BA8" w:rsidRDefault="00127BA8" w:rsidP="00127BA8">
      <w:pPr>
        <w:rPr>
          <w:b/>
          <w:bCs/>
        </w:rPr>
      </w:pPr>
      <w:r w:rsidRPr="00127BA8">
        <w:rPr>
          <w:b/>
          <w:bCs/>
        </w:rPr>
        <w:t xml:space="preserve">   WHEN exception_name THEN</w:t>
      </w:r>
    </w:p>
    <w:p w14:paraId="1BFE276D" w14:textId="77777777" w:rsidR="00127BA8" w:rsidRPr="00127BA8" w:rsidRDefault="00127BA8" w:rsidP="00127BA8">
      <w:pPr>
        <w:rPr>
          <w:b/>
          <w:bCs/>
        </w:rPr>
      </w:pPr>
      <w:r w:rsidRPr="00127BA8">
        <w:rPr>
          <w:b/>
          <w:bCs/>
        </w:rPr>
        <w:t xml:space="preserve">      -- Exception handling code</w:t>
      </w:r>
    </w:p>
    <w:p w14:paraId="003B3EA4" w14:textId="77777777" w:rsidR="00127BA8" w:rsidRPr="00127BA8" w:rsidRDefault="00127BA8" w:rsidP="00127BA8">
      <w:pPr>
        <w:rPr>
          <w:b/>
          <w:bCs/>
        </w:rPr>
      </w:pPr>
      <w:r w:rsidRPr="00127BA8">
        <w:rPr>
          <w:b/>
          <w:bCs/>
        </w:rPr>
        <w:t>END;</w:t>
      </w:r>
    </w:p>
    <w:p w14:paraId="226CD8BE" w14:textId="269DD49E" w:rsidR="00127BA8" w:rsidRPr="00127BA8" w:rsidRDefault="00127BA8" w:rsidP="00127BA8">
      <w:pPr>
        <w:rPr>
          <w:b/>
          <w:bCs/>
          <w:lang w:val="en-US"/>
        </w:rPr>
      </w:pPr>
      <w:r>
        <w:rPr>
          <w:b/>
          <w:bCs/>
          <w:lang w:val="en-US"/>
        </w:rPr>
        <w:t>2)</w:t>
      </w:r>
      <w:r w:rsidRPr="00127BA8">
        <w:t xml:space="preserve"> </w:t>
      </w:r>
      <w:r w:rsidRPr="00127BA8">
        <w:rPr>
          <w:b/>
          <w:bCs/>
          <w:lang w:val="en-US"/>
        </w:rPr>
        <w:t>DECLARE</w:t>
      </w:r>
    </w:p>
    <w:p w14:paraId="44C3C505" w14:textId="77777777" w:rsidR="00127BA8" w:rsidRPr="00127BA8" w:rsidRDefault="00127BA8" w:rsidP="00127BA8">
      <w:pPr>
        <w:rPr>
          <w:b/>
          <w:bCs/>
          <w:lang w:val="en-US"/>
        </w:rPr>
      </w:pPr>
      <w:r w:rsidRPr="00127BA8">
        <w:rPr>
          <w:b/>
          <w:bCs/>
          <w:lang w:val="en-US"/>
        </w:rPr>
        <w:t xml:space="preserve">   -- Declare the user-defined exception</w:t>
      </w:r>
    </w:p>
    <w:p w14:paraId="256A1C0C" w14:textId="77777777" w:rsidR="00127BA8" w:rsidRPr="00127BA8" w:rsidRDefault="00127BA8" w:rsidP="00127BA8">
      <w:pPr>
        <w:rPr>
          <w:b/>
          <w:bCs/>
          <w:lang w:val="en-US"/>
        </w:rPr>
      </w:pPr>
      <w:r w:rsidRPr="00127BA8">
        <w:rPr>
          <w:b/>
          <w:bCs/>
          <w:lang w:val="en-US"/>
        </w:rPr>
        <w:t xml:space="preserve">   INVALID_ID EXCEPTION;</w:t>
      </w:r>
    </w:p>
    <w:p w14:paraId="72C2B9EB" w14:textId="77777777" w:rsidR="00127BA8" w:rsidRPr="00127BA8" w:rsidRDefault="00127BA8" w:rsidP="00127BA8">
      <w:pPr>
        <w:rPr>
          <w:b/>
          <w:bCs/>
          <w:lang w:val="en-US"/>
        </w:rPr>
      </w:pPr>
    </w:p>
    <w:p w14:paraId="33636A1A" w14:textId="77777777" w:rsidR="00127BA8" w:rsidRPr="00127BA8" w:rsidRDefault="00127BA8" w:rsidP="00127BA8">
      <w:pPr>
        <w:rPr>
          <w:b/>
          <w:bCs/>
          <w:lang w:val="en-US"/>
        </w:rPr>
      </w:pPr>
      <w:r w:rsidRPr="00127BA8">
        <w:rPr>
          <w:b/>
          <w:bCs/>
          <w:lang w:val="en-US"/>
        </w:rPr>
        <w:t xml:space="preserve">   -- Declare a variable to hold the customer ID entered by the user</w:t>
      </w:r>
    </w:p>
    <w:p w14:paraId="07EA397F" w14:textId="77777777" w:rsidR="00127BA8" w:rsidRPr="00127BA8" w:rsidRDefault="00127BA8" w:rsidP="00127BA8">
      <w:pPr>
        <w:rPr>
          <w:b/>
          <w:bCs/>
          <w:lang w:val="en-US"/>
        </w:rPr>
      </w:pPr>
      <w:r w:rsidRPr="00127BA8">
        <w:rPr>
          <w:b/>
          <w:bCs/>
          <w:lang w:val="en-US"/>
        </w:rPr>
        <w:t xml:space="preserve">   customer_id NUMBER;</w:t>
      </w:r>
    </w:p>
    <w:p w14:paraId="3FAC6CA4" w14:textId="77777777" w:rsidR="00127BA8" w:rsidRPr="00127BA8" w:rsidRDefault="00127BA8" w:rsidP="00127BA8">
      <w:pPr>
        <w:rPr>
          <w:b/>
          <w:bCs/>
          <w:lang w:val="en-US"/>
        </w:rPr>
      </w:pPr>
    </w:p>
    <w:p w14:paraId="54D0AF8F" w14:textId="77777777" w:rsidR="00127BA8" w:rsidRPr="00127BA8" w:rsidRDefault="00127BA8" w:rsidP="00127BA8">
      <w:pPr>
        <w:rPr>
          <w:b/>
          <w:bCs/>
          <w:lang w:val="en-US"/>
        </w:rPr>
      </w:pPr>
      <w:r w:rsidRPr="00127BA8">
        <w:rPr>
          <w:b/>
          <w:bCs/>
          <w:lang w:val="en-US"/>
        </w:rPr>
        <w:t xml:space="preserve">   -- Declare a variable to store the count of the customer ID found in the table</w:t>
      </w:r>
    </w:p>
    <w:p w14:paraId="64EBF4F0" w14:textId="77777777" w:rsidR="00127BA8" w:rsidRPr="00127BA8" w:rsidRDefault="00127BA8" w:rsidP="00127BA8">
      <w:pPr>
        <w:rPr>
          <w:b/>
          <w:bCs/>
          <w:lang w:val="en-US"/>
        </w:rPr>
      </w:pPr>
      <w:r w:rsidRPr="00127BA8">
        <w:rPr>
          <w:b/>
          <w:bCs/>
          <w:lang w:val="en-US"/>
        </w:rPr>
        <w:t xml:space="preserve">   customer_count NUMBER;</w:t>
      </w:r>
    </w:p>
    <w:p w14:paraId="4B207BEB" w14:textId="77777777" w:rsidR="00127BA8" w:rsidRPr="00127BA8" w:rsidRDefault="00127BA8" w:rsidP="00127BA8">
      <w:pPr>
        <w:rPr>
          <w:b/>
          <w:bCs/>
          <w:lang w:val="en-US"/>
        </w:rPr>
      </w:pPr>
    </w:p>
    <w:p w14:paraId="383ED351" w14:textId="77777777" w:rsidR="00127BA8" w:rsidRPr="00127BA8" w:rsidRDefault="00127BA8" w:rsidP="00127BA8">
      <w:pPr>
        <w:rPr>
          <w:b/>
          <w:bCs/>
          <w:lang w:val="en-US"/>
        </w:rPr>
      </w:pPr>
      <w:r w:rsidRPr="00127BA8">
        <w:rPr>
          <w:b/>
          <w:bCs/>
          <w:lang w:val="en-US"/>
        </w:rPr>
        <w:t>BEGIN</w:t>
      </w:r>
    </w:p>
    <w:p w14:paraId="5D3DA84F" w14:textId="77777777" w:rsidR="00127BA8" w:rsidRPr="00127BA8" w:rsidRDefault="00127BA8" w:rsidP="00127BA8">
      <w:pPr>
        <w:rPr>
          <w:b/>
          <w:bCs/>
          <w:lang w:val="en-US"/>
        </w:rPr>
      </w:pPr>
      <w:r w:rsidRPr="00127BA8">
        <w:rPr>
          <w:b/>
          <w:bCs/>
          <w:lang w:val="en-US"/>
        </w:rPr>
        <w:t xml:space="preserve">   -- Accept input from the user</w:t>
      </w:r>
    </w:p>
    <w:p w14:paraId="216ECF65" w14:textId="77777777" w:rsidR="00127BA8" w:rsidRPr="00127BA8" w:rsidRDefault="00127BA8" w:rsidP="00127BA8">
      <w:pPr>
        <w:rPr>
          <w:b/>
          <w:bCs/>
          <w:lang w:val="en-US"/>
        </w:rPr>
      </w:pPr>
      <w:r w:rsidRPr="00127BA8">
        <w:rPr>
          <w:b/>
          <w:bCs/>
          <w:lang w:val="en-US"/>
        </w:rPr>
        <w:t xml:space="preserve">   customer_id := &amp;customer_id;  -- Use a substitution variable for user input</w:t>
      </w:r>
    </w:p>
    <w:p w14:paraId="3317105D" w14:textId="77777777" w:rsidR="00127BA8" w:rsidRPr="00127BA8" w:rsidRDefault="00127BA8" w:rsidP="00127BA8">
      <w:pPr>
        <w:rPr>
          <w:b/>
          <w:bCs/>
          <w:lang w:val="en-US"/>
        </w:rPr>
      </w:pPr>
    </w:p>
    <w:p w14:paraId="16DB7BE1" w14:textId="77777777" w:rsidR="00127BA8" w:rsidRPr="00127BA8" w:rsidRDefault="00127BA8" w:rsidP="00127BA8">
      <w:pPr>
        <w:rPr>
          <w:b/>
          <w:bCs/>
          <w:lang w:val="en-US"/>
        </w:rPr>
      </w:pPr>
      <w:r w:rsidRPr="00127BA8">
        <w:rPr>
          <w:b/>
          <w:bCs/>
          <w:lang w:val="en-US"/>
        </w:rPr>
        <w:t xml:space="preserve">   -- Query to check if the customer ID exists in the customer table</w:t>
      </w:r>
    </w:p>
    <w:p w14:paraId="7D2C3423" w14:textId="77777777" w:rsidR="00127BA8" w:rsidRPr="00127BA8" w:rsidRDefault="00127BA8" w:rsidP="00127BA8">
      <w:pPr>
        <w:rPr>
          <w:b/>
          <w:bCs/>
          <w:lang w:val="en-US"/>
        </w:rPr>
      </w:pPr>
      <w:r w:rsidRPr="00127BA8">
        <w:rPr>
          <w:b/>
          <w:bCs/>
          <w:lang w:val="en-US"/>
        </w:rPr>
        <w:t xml:space="preserve">   SELECT COUNT(*)</w:t>
      </w:r>
    </w:p>
    <w:p w14:paraId="23D914E8" w14:textId="77777777" w:rsidR="00127BA8" w:rsidRPr="00127BA8" w:rsidRDefault="00127BA8" w:rsidP="00127BA8">
      <w:pPr>
        <w:rPr>
          <w:b/>
          <w:bCs/>
          <w:lang w:val="en-US"/>
        </w:rPr>
      </w:pPr>
      <w:r w:rsidRPr="00127BA8">
        <w:rPr>
          <w:b/>
          <w:bCs/>
          <w:lang w:val="en-US"/>
        </w:rPr>
        <w:t xml:space="preserve">   INTO customer_count</w:t>
      </w:r>
    </w:p>
    <w:p w14:paraId="5A03DB3A" w14:textId="77777777" w:rsidR="00127BA8" w:rsidRPr="00127BA8" w:rsidRDefault="00127BA8" w:rsidP="00127BA8">
      <w:pPr>
        <w:rPr>
          <w:b/>
          <w:bCs/>
          <w:lang w:val="en-US"/>
        </w:rPr>
      </w:pPr>
      <w:r w:rsidRPr="00127BA8">
        <w:rPr>
          <w:b/>
          <w:bCs/>
          <w:lang w:val="en-US"/>
        </w:rPr>
        <w:t xml:space="preserve">   FROM customer</w:t>
      </w:r>
    </w:p>
    <w:p w14:paraId="60FE1CD4" w14:textId="77777777" w:rsidR="00127BA8" w:rsidRPr="00127BA8" w:rsidRDefault="00127BA8" w:rsidP="00127BA8">
      <w:pPr>
        <w:rPr>
          <w:b/>
          <w:bCs/>
          <w:lang w:val="en-US"/>
        </w:rPr>
      </w:pPr>
      <w:r w:rsidRPr="00127BA8">
        <w:rPr>
          <w:b/>
          <w:bCs/>
          <w:lang w:val="en-US"/>
        </w:rPr>
        <w:t xml:space="preserve">   WHERE id = customer_id;</w:t>
      </w:r>
    </w:p>
    <w:p w14:paraId="0FA4EC47" w14:textId="77777777" w:rsidR="00127BA8" w:rsidRPr="00127BA8" w:rsidRDefault="00127BA8" w:rsidP="00127BA8">
      <w:pPr>
        <w:rPr>
          <w:b/>
          <w:bCs/>
          <w:lang w:val="en-US"/>
        </w:rPr>
      </w:pPr>
    </w:p>
    <w:p w14:paraId="45090B8D" w14:textId="77777777" w:rsidR="00127BA8" w:rsidRPr="00127BA8" w:rsidRDefault="00127BA8" w:rsidP="00127BA8">
      <w:pPr>
        <w:rPr>
          <w:b/>
          <w:bCs/>
          <w:lang w:val="en-US"/>
        </w:rPr>
      </w:pPr>
      <w:r w:rsidRPr="00127BA8">
        <w:rPr>
          <w:b/>
          <w:bCs/>
          <w:lang w:val="en-US"/>
        </w:rPr>
        <w:t xml:space="preserve">   -- If customer_count is 0, it means the ID doesn't exist</w:t>
      </w:r>
    </w:p>
    <w:p w14:paraId="070CFD10" w14:textId="77777777" w:rsidR="00127BA8" w:rsidRPr="00127BA8" w:rsidRDefault="00127BA8" w:rsidP="00127BA8">
      <w:pPr>
        <w:rPr>
          <w:b/>
          <w:bCs/>
          <w:lang w:val="en-US"/>
        </w:rPr>
      </w:pPr>
      <w:r w:rsidRPr="00127BA8">
        <w:rPr>
          <w:b/>
          <w:bCs/>
          <w:lang w:val="en-US"/>
        </w:rPr>
        <w:t xml:space="preserve">   IF customer_count = 0 THEN</w:t>
      </w:r>
    </w:p>
    <w:p w14:paraId="18550450" w14:textId="77777777" w:rsidR="00127BA8" w:rsidRPr="00127BA8" w:rsidRDefault="00127BA8" w:rsidP="00127BA8">
      <w:pPr>
        <w:rPr>
          <w:b/>
          <w:bCs/>
          <w:lang w:val="en-US"/>
        </w:rPr>
      </w:pPr>
      <w:r w:rsidRPr="00127BA8">
        <w:rPr>
          <w:b/>
          <w:bCs/>
          <w:lang w:val="en-US"/>
        </w:rPr>
        <w:t xml:space="preserve">      -- Raise the user-defined exception</w:t>
      </w:r>
    </w:p>
    <w:p w14:paraId="10933F11" w14:textId="77777777" w:rsidR="00127BA8" w:rsidRPr="00127BA8" w:rsidRDefault="00127BA8" w:rsidP="00127BA8">
      <w:pPr>
        <w:rPr>
          <w:b/>
          <w:bCs/>
          <w:lang w:val="en-US"/>
        </w:rPr>
      </w:pPr>
      <w:r w:rsidRPr="00127BA8">
        <w:rPr>
          <w:b/>
          <w:bCs/>
          <w:lang w:val="en-US"/>
        </w:rPr>
        <w:t xml:space="preserve">      RAISE INVALID_ID;</w:t>
      </w:r>
    </w:p>
    <w:p w14:paraId="7BE72605" w14:textId="77777777" w:rsidR="00127BA8" w:rsidRPr="00127BA8" w:rsidRDefault="00127BA8" w:rsidP="00127BA8">
      <w:pPr>
        <w:rPr>
          <w:b/>
          <w:bCs/>
          <w:lang w:val="en-US"/>
        </w:rPr>
      </w:pPr>
      <w:r w:rsidRPr="00127BA8">
        <w:rPr>
          <w:b/>
          <w:bCs/>
          <w:lang w:val="en-US"/>
        </w:rPr>
        <w:lastRenderedPageBreak/>
        <w:t xml:space="preserve">   ELSE</w:t>
      </w:r>
    </w:p>
    <w:p w14:paraId="6DAA8C85" w14:textId="77777777" w:rsidR="00127BA8" w:rsidRPr="00127BA8" w:rsidRDefault="00127BA8" w:rsidP="00127BA8">
      <w:pPr>
        <w:rPr>
          <w:b/>
          <w:bCs/>
          <w:lang w:val="en-US"/>
        </w:rPr>
      </w:pPr>
      <w:r w:rsidRPr="00127BA8">
        <w:rPr>
          <w:b/>
          <w:bCs/>
          <w:lang w:val="en-US"/>
        </w:rPr>
        <w:t xml:space="preserve">      -- If the ID is valid, display the customer details (just an example)</w:t>
      </w:r>
    </w:p>
    <w:p w14:paraId="42DDAA26" w14:textId="77777777" w:rsidR="00127BA8" w:rsidRPr="00127BA8" w:rsidRDefault="00127BA8" w:rsidP="00127BA8">
      <w:pPr>
        <w:rPr>
          <w:b/>
          <w:bCs/>
          <w:lang w:val="en-US"/>
        </w:rPr>
      </w:pPr>
      <w:r w:rsidRPr="00127BA8">
        <w:rPr>
          <w:b/>
          <w:bCs/>
          <w:lang w:val="en-US"/>
        </w:rPr>
        <w:t xml:space="preserve">      DBMS_OUTPUT.PUT_LINE('Customer ID ' || customer_id || ' is valid.');</w:t>
      </w:r>
    </w:p>
    <w:p w14:paraId="4CD559EE" w14:textId="77777777" w:rsidR="00127BA8" w:rsidRPr="00127BA8" w:rsidRDefault="00127BA8" w:rsidP="00127BA8">
      <w:pPr>
        <w:rPr>
          <w:b/>
          <w:bCs/>
          <w:lang w:val="en-US"/>
        </w:rPr>
      </w:pPr>
      <w:r w:rsidRPr="00127BA8">
        <w:rPr>
          <w:b/>
          <w:bCs/>
          <w:lang w:val="en-US"/>
        </w:rPr>
        <w:t xml:space="preserve">   END IF;</w:t>
      </w:r>
    </w:p>
    <w:p w14:paraId="2FE7EF68" w14:textId="77777777" w:rsidR="00127BA8" w:rsidRPr="00127BA8" w:rsidRDefault="00127BA8" w:rsidP="00127BA8">
      <w:pPr>
        <w:rPr>
          <w:b/>
          <w:bCs/>
          <w:lang w:val="en-US"/>
        </w:rPr>
      </w:pPr>
    </w:p>
    <w:p w14:paraId="6FD82A7E" w14:textId="77777777" w:rsidR="00127BA8" w:rsidRPr="00127BA8" w:rsidRDefault="00127BA8" w:rsidP="00127BA8">
      <w:pPr>
        <w:rPr>
          <w:b/>
          <w:bCs/>
          <w:lang w:val="en-US"/>
        </w:rPr>
      </w:pPr>
      <w:r w:rsidRPr="00127BA8">
        <w:rPr>
          <w:b/>
          <w:bCs/>
          <w:lang w:val="en-US"/>
        </w:rPr>
        <w:t>EXCEPTION</w:t>
      </w:r>
    </w:p>
    <w:p w14:paraId="52E30913" w14:textId="77777777" w:rsidR="00127BA8" w:rsidRPr="00127BA8" w:rsidRDefault="00127BA8" w:rsidP="00127BA8">
      <w:pPr>
        <w:rPr>
          <w:b/>
          <w:bCs/>
          <w:lang w:val="en-US"/>
        </w:rPr>
      </w:pPr>
      <w:r w:rsidRPr="00127BA8">
        <w:rPr>
          <w:b/>
          <w:bCs/>
          <w:lang w:val="en-US"/>
        </w:rPr>
        <w:t xml:space="preserve">   -- Handle the user-defined exception</w:t>
      </w:r>
    </w:p>
    <w:p w14:paraId="6AE00DEB" w14:textId="77777777" w:rsidR="00127BA8" w:rsidRPr="00127BA8" w:rsidRDefault="00127BA8" w:rsidP="00127BA8">
      <w:pPr>
        <w:rPr>
          <w:b/>
          <w:bCs/>
          <w:lang w:val="en-US"/>
        </w:rPr>
      </w:pPr>
      <w:r w:rsidRPr="00127BA8">
        <w:rPr>
          <w:b/>
          <w:bCs/>
          <w:lang w:val="en-US"/>
        </w:rPr>
        <w:t xml:space="preserve">   WHEN INVALID_ID THEN</w:t>
      </w:r>
    </w:p>
    <w:p w14:paraId="3082DF6B" w14:textId="77777777" w:rsidR="00127BA8" w:rsidRPr="00127BA8" w:rsidRDefault="00127BA8" w:rsidP="00127BA8">
      <w:pPr>
        <w:rPr>
          <w:b/>
          <w:bCs/>
          <w:lang w:val="en-US"/>
        </w:rPr>
      </w:pPr>
      <w:r w:rsidRPr="00127BA8">
        <w:rPr>
          <w:b/>
          <w:bCs/>
          <w:lang w:val="en-US"/>
        </w:rPr>
        <w:t xml:space="preserve">      DBMS_OUTPUT.PUT_LINE('Error: Invalid Customer ID entered.');</w:t>
      </w:r>
    </w:p>
    <w:p w14:paraId="27C1C6D7" w14:textId="77777777" w:rsidR="00127BA8" w:rsidRPr="00127BA8" w:rsidRDefault="00127BA8" w:rsidP="00127BA8">
      <w:pPr>
        <w:rPr>
          <w:b/>
          <w:bCs/>
          <w:lang w:val="en-US"/>
        </w:rPr>
      </w:pPr>
      <w:r w:rsidRPr="00127BA8">
        <w:rPr>
          <w:b/>
          <w:bCs/>
          <w:lang w:val="en-US"/>
        </w:rPr>
        <w:t xml:space="preserve">   WHEN OTHERS THEN</w:t>
      </w:r>
    </w:p>
    <w:p w14:paraId="4FF5FE12" w14:textId="77777777" w:rsidR="00127BA8" w:rsidRPr="00127BA8" w:rsidRDefault="00127BA8" w:rsidP="00127BA8">
      <w:pPr>
        <w:rPr>
          <w:b/>
          <w:bCs/>
          <w:lang w:val="en-US"/>
        </w:rPr>
      </w:pPr>
      <w:r w:rsidRPr="00127BA8">
        <w:rPr>
          <w:b/>
          <w:bCs/>
          <w:lang w:val="en-US"/>
        </w:rPr>
        <w:t xml:space="preserve">      DBMS_OUTPUT.PUT_LINE('An unexpected error occurred: ' || SQLERRM);</w:t>
      </w:r>
    </w:p>
    <w:p w14:paraId="36346055" w14:textId="2B20DBD2" w:rsidR="00127BA8" w:rsidRDefault="00127BA8" w:rsidP="00127BA8">
      <w:pPr>
        <w:rPr>
          <w:b/>
          <w:bCs/>
          <w:lang w:val="en-US"/>
        </w:rPr>
      </w:pPr>
      <w:r w:rsidRPr="00127BA8">
        <w:rPr>
          <w:b/>
          <w:bCs/>
          <w:lang w:val="en-US"/>
        </w:rPr>
        <w:t>END;</w:t>
      </w:r>
    </w:p>
    <w:p w14:paraId="63AF990B" w14:textId="1FA305F5" w:rsidR="00127BA8" w:rsidRDefault="00127BA8" w:rsidP="00127BA8">
      <w:pPr>
        <w:rPr>
          <w:b/>
          <w:bCs/>
          <w:lang w:val="en-US"/>
        </w:rPr>
      </w:pPr>
      <w:r>
        <w:rPr>
          <w:b/>
          <w:bCs/>
          <w:lang w:val="en-US"/>
        </w:rPr>
        <w:t>23.</w:t>
      </w:r>
    </w:p>
    <w:p w14:paraId="3A1FF9BD" w14:textId="4F1E8032" w:rsidR="000A25A7" w:rsidRPr="000A25A7" w:rsidRDefault="000A25A7" w:rsidP="000A25A7">
      <w:pPr>
        <w:rPr>
          <w:b/>
          <w:bCs/>
          <w:lang w:val="en-US"/>
        </w:rPr>
      </w:pPr>
      <w:r>
        <w:rPr>
          <w:b/>
          <w:bCs/>
          <w:lang w:val="en-US"/>
        </w:rPr>
        <w:t>1)</w:t>
      </w:r>
      <w:r w:rsidRPr="000A25A7">
        <w:t xml:space="preserve"> </w:t>
      </w:r>
      <w:r w:rsidRPr="000A25A7">
        <w:rPr>
          <w:b/>
          <w:bCs/>
          <w:lang w:val="en-US"/>
        </w:rPr>
        <w:t xml:space="preserve">CREATE [OR REPLACE] PROCEDURE procedure_name </w:t>
      </w:r>
    </w:p>
    <w:p w14:paraId="77BC937C" w14:textId="77777777" w:rsidR="000A25A7" w:rsidRPr="000A25A7" w:rsidRDefault="000A25A7" w:rsidP="000A25A7">
      <w:pPr>
        <w:rPr>
          <w:b/>
          <w:bCs/>
          <w:lang w:val="en-US"/>
        </w:rPr>
      </w:pPr>
      <w:r w:rsidRPr="000A25A7">
        <w:rPr>
          <w:b/>
          <w:bCs/>
          <w:lang w:val="en-US"/>
        </w:rPr>
        <w:t xml:space="preserve">   [parameter_name datatype [IN | OUT | IN OUT] [, ...]] </w:t>
      </w:r>
    </w:p>
    <w:p w14:paraId="1872F55C" w14:textId="77777777" w:rsidR="000A25A7" w:rsidRPr="000A25A7" w:rsidRDefault="000A25A7" w:rsidP="000A25A7">
      <w:pPr>
        <w:rPr>
          <w:b/>
          <w:bCs/>
          <w:lang w:val="en-US"/>
        </w:rPr>
      </w:pPr>
      <w:r w:rsidRPr="000A25A7">
        <w:rPr>
          <w:b/>
          <w:bCs/>
          <w:lang w:val="en-US"/>
        </w:rPr>
        <w:t>IS</w:t>
      </w:r>
    </w:p>
    <w:p w14:paraId="0D3B80E6" w14:textId="77777777" w:rsidR="000A25A7" w:rsidRPr="000A25A7" w:rsidRDefault="000A25A7" w:rsidP="000A25A7">
      <w:pPr>
        <w:rPr>
          <w:b/>
          <w:bCs/>
          <w:lang w:val="en-US"/>
        </w:rPr>
      </w:pPr>
      <w:r w:rsidRPr="000A25A7">
        <w:rPr>
          <w:b/>
          <w:bCs/>
          <w:lang w:val="en-US"/>
        </w:rPr>
        <w:t xml:space="preserve">   -- Declarations (optional)</w:t>
      </w:r>
    </w:p>
    <w:p w14:paraId="3ECCAD0E" w14:textId="77777777" w:rsidR="000A25A7" w:rsidRPr="000A25A7" w:rsidRDefault="000A25A7" w:rsidP="000A25A7">
      <w:pPr>
        <w:rPr>
          <w:b/>
          <w:bCs/>
          <w:lang w:val="en-US"/>
        </w:rPr>
      </w:pPr>
      <w:r w:rsidRPr="000A25A7">
        <w:rPr>
          <w:b/>
          <w:bCs/>
          <w:lang w:val="en-US"/>
        </w:rPr>
        <w:t>BEGIN</w:t>
      </w:r>
    </w:p>
    <w:p w14:paraId="4D17C016" w14:textId="77777777" w:rsidR="000A25A7" w:rsidRPr="000A25A7" w:rsidRDefault="000A25A7" w:rsidP="000A25A7">
      <w:pPr>
        <w:rPr>
          <w:b/>
          <w:bCs/>
          <w:lang w:val="en-US"/>
        </w:rPr>
      </w:pPr>
      <w:r w:rsidRPr="000A25A7">
        <w:rPr>
          <w:b/>
          <w:bCs/>
          <w:lang w:val="en-US"/>
        </w:rPr>
        <w:t xml:space="preserve">   -- Executable statements (logic of the procedure)</w:t>
      </w:r>
    </w:p>
    <w:p w14:paraId="2330E934" w14:textId="77777777" w:rsidR="000A25A7" w:rsidRPr="000A25A7" w:rsidRDefault="000A25A7" w:rsidP="000A25A7">
      <w:pPr>
        <w:rPr>
          <w:b/>
          <w:bCs/>
          <w:lang w:val="en-US"/>
        </w:rPr>
      </w:pPr>
      <w:r w:rsidRPr="000A25A7">
        <w:rPr>
          <w:b/>
          <w:bCs/>
          <w:lang w:val="en-US"/>
        </w:rPr>
        <w:t xml:space="preserve">   -- e.g., SQL statements or control structures</w:t>
      </w:r>
    </w:p>
    <w:p w14:paraId="266F483C" w14:textId="77777777" w:rsidR="000A25A7" w:rsidRPr="000A25A7" w:rsidRDefault="000A25A7" w:rsidP="000A25A7">
      <w:pPr>
        <w:rPr>
          <w:b/>
          <w:bCs/>
          <w:lang w:val="en-US"/>
        </w:rPr>
      </w:pPr>
      <w:r w:rsidRPr="000A25A7">
        <w:rPr>
          <w:b/>
          <w:bCs/>
          <w:lang w:val="en-US"/>
        </w:rPr>
        <w:t>EXCEPTION</w:t>
      </w:r>
    </w:p>
    <w:p w14:paraId="1632DF32" w14:textId="77777777" w:rsidR="000A25A7" w:rsidRPr="000A25A7" w:rsidRDefault="000A25A7" w:rsidP="000A25A7">
      <w:pPr>
        <w:rPr>
          <w:b/>
          <w:bCs/>
          <w:lang w:val="en-US"/>
        </w:rPr>
      </w:pPr>
      <w:r w:rsidRPr="000A25A7">
        <w:rPr>
          <w:b/>
          <w:bCs/>
          <w:lang w:val="en-US"/>
        </w:rPr>
        <w:t xml:space="preserve">   -- Exception handling (optional)</w:t>
      </w:r>
    </w:p>
    <w:p w14:paraId="7894066C" w14:textId="38A939E3" w:rsidR="000A25A7" w:rsidRDefault="000A25A7" w:rsidP="000A25A7">
      <w:pPr>
        <w:rPr>
          <w:b/>
          <w:bCs/>
          <w:lang w:val="en-US"/>
        </w:rPr>
      </w:pPr>
      <w:r w:rsidRPr="000A25A7">
        <w:rPr>
          <w:b/>
          <w:bCs/>
          <w:lang w:val="en-US"/>
        </w:rPr>
        <w:t>END procedure_name;</w:t>
      </w:r>
    </w:p>
    <w:p w14:paraId="50C48F6C" w14:textId="371C39EC" w:rsidR="000A25A7" w:rsidRPr="000A25A7" w:rsidRDefault="000A25A7" w:rsidP="000A25A7">
      <w:pPr>
        <w:rPr>
          <w:b/>
          <w:bCs/>
          <w:lang w:val="en-US"/>
        </w:rPr>
      </w:pPr>
      <w:r>
        <w:rPr>
          <w:b/>
          <w:bCs/>
          <w:lang w:val="en-US"/>
        </w:rPr>
        <w:t>2)</w:t>
      </w:r>
      <w:r w:rsidRPr="000A25A7">
        <w:t xml:space="preserve"> </w:t>
      </w:r>
      <w:r w:rsidRPr="000A25A7">
        <w:rPr>
          <w:b/>
          <w:bCs/>
          <w:lang w:val="en-US"/>
        </w:rPr>
        <w:t>CREATE OR REPLACE PROCEDURE emp_count (dept_no IN NUMBER) IS</w:t>
      </w:r>
    </w:p>
    <w:p w14:paraId="1FBEF748" w14:textId="77777777" w:rsidR="000A25A7" w:rsidRPr="000A25A7" w:rsidRDefault="000A25A7" w:rsidP="000A25A7">
      <w:pPr>
        <w:rPr>
          <w:b/>
          <w:bCs/>
          <w:lang w:val="en-US"/>
        </w:rPr>
      </w:pPr>
      <w:r w:rsidRPr="000A25A7">
        <w:rPr>
          <w:b/>
          <w:bCs/>
          <w:lang w:val="en-US"/>
        </w:rPr>
        <w:t xml:space="preserve">   -- Declare a variable to store the employee count</w:t>
      </w:r>
    </w:p>
    <w:p w14:paraId="7C213ED9" w14:textId="77777777" w:rsidR="000A25A7" w:rsidRPr="000A25A7" w:rsidRDefault="000A25A7" w:rsidP="000A25A7">
      <w:pPr>
        <w:rPr>
          <w:b/>
          <w:bCs/>
          <w:lang w:val="en-US"/>
        </w:rPr>
      </w:pPr>
      <w:r w:rsidRPr="000A25A7">
        <w:rPr>
          <w:b/>
          <w:bCs/>
          <w:lang w:val="en-US"/>
        </w:rPr>
        <w:t xml:space="preserve">   emp_count NUMBER;</w:t>
      </w:r>
    </w:p>
    <w:p w14:paraId="227505CB" w14:textId="77777777" w:rsidR="000A25A7" w:rsidRPr="000A25A7" w:rsidRDefault="000A25A7" w:rsidP="000A25A7">
      <w:pPr>
        <w:rPr>
          <w:b/>
          <w:bCs/>
          <w:lang w:val="en-US"/>
        </w:rPr>
      </w:pPr>
      <w:r w:rsidRPr="000A25A7">
        <w:rPr>
          <w:b/>
          <w:bCs/>
          <w:lang w:val="en-US"/>
        </w:rPr>
        <w:t>BEGIN</w:t>
      </w:r>
    </w:p>
    <w:p w14:paraId="7E6BF311" w14:textId="77777777" w:rsidR="000A25A7" w:rsidRPr="000A25A7" w:rsidRDefault="000A25A7" w:rsidP="000A25A7">
      <w:pPr>
        <w:rPr>
          <w:b/>
          <w:bCs/>
          <w:lang w:val="en-US"/>
        </w:rPr>
      </w:pPr>
      <w:r w:rsidRPr="000A25A7">
        <w:rPr>
          <w:b/>
          <w:bCs/>
          <w:lang w:val="en-US"/>
        </w:rPr>
        <w:t xml:space="preserve">   -- Query to count employees in the given department</w:t>
      </w:r>
    </w:p>
    <w:p w14:paraId="0E58C778" w14:textId="77777777" w:rsidR="000A25A7" w:rsidRPr="000A25A7" w:rsidRDefault="000A25A7" w:rsidP="000A25A7">
      <w:pPr>
        <w:rPr>
          <w:b/>
          <w:bCs/>
          <w:lang w:val="en-US"/>
        </w:rPr>
      </w:pPr>
      <w:r w:rsidRPr="000A25A7">
        <w:rPr>
          <w:b/>
          <w:bCs/>
          <w:lang w:val="en-US"/>
        </w:rPr>
        <w:t xml:space="preserve">   SELECT COUNT(*)</w:t>
      </w:r>
    </w:p>
    <w:p w14:paraId="7EE8F678" w14:textId="77777777" w:rsidR="000A25A7" w:rsidRPr="000A25A7" w:rsidRDefault="000A25A7" w:rsidP="000A25A7">
      <w:pPr>
        <w:rPr>
          <w:b/>
          <w:bCs/>
          <w:lang w:val="en-US"/>
        </w:rPr>
      </w:pPr>
      <w:r w:rsidRPr="000A25A7">
        <w:rPr>
          <w:b/>
          <w:bCs/>
          <w:lang w:val="en-US"/>
        </w:rPr>
        <w:t xml:space="preserve">   INTO emp_count</w:t>
      </w:r>
    </w:p>
    <w:p w14:paraId="4A445C6B" w14:textId="77777777" w:rsidR="000A25A7" w:rsidRPr="000A25A7" w:rsidRDefault="000A25A7" w:rsidP="000A25A7">
      <w:pPr>
        <w:rPr>
          <w:b/>
          <w:bCs/>
          <w:lang w:val="en-US"/>
        </w:rPr>
      </w:pPr>
      <w:r w:rsidRPr="000A25A7">
        <w:rPr>
          <w:b/>
          <w:bCs/>
          <w:lang w:val="en-US"/>
        </w:rPr>
        <w:t xml:space="preserve">   FROM employees</w:t>
      </w:r>
    </w:p>
    <w:p w14:paraId="3B9A5468" w14:textId="77777777" w:rsidR="000A25A7" w:rsidRPr="000A25A7" w:rsidRDefault="000A25A7" w:rsidP="000A25A7">
      <w:pPr>
        <w:rPr>
          <w:b/>
          <w:bCs/>
          <w:lang w:val="en-US"/>
        </w:rPr>
      </w:pPr>
      <w:r w:rsidRPr="000A25A7">
        <w:rPr>
          <w:b/>
          <w:bCs/>
          <w:lang w:val="en-US"/>
        </w:rPr>
        <w:lastRenderedPageBreak/>
        <w:t xml:space="preserve">   WHERE department_id = dept_no;</w:t>
      </w:r>
    </w:p>
    <w:p w14:paraId="2AA4E3F6" w14:textId="77777777" w:rsidR="000A25A7" w:rsidRPr="000A25A7" w:rsidRDefault="000A25A7" w:rsidP="000A25A7">
      <w:pPr>
        <w:rPr>
          <w:b/>
          <w:bCs/>
          <w:lang w:val="en-US"/>
        </w:rPr>
      </w:pPr>
    </w:p>
    <w:p w14:paraId="12CA2777" w14:textId="77777777" w:rsidR="000A25A7" w:rsidRPr="000A25A7" w:rsidRDefault="000A25A7" w:rsidP="000A25A7">
      <w:pPr>
        <w:rPr>
          <w:b/>
          <w:bCs/>
          <w:lang w:val="en-US"/>
        </w:rPr>
      </w:pPr>
      <w:r w:rsidRPr="000A25A7">
        <w:rPr>
          <w:b/>
          <w:bCs/>
          <w:lang w:val="en-US"/>
        </w:rPr>
        <w:t xml:space="preserve">   -- Output the count of employees in the given department</w:t>
      </w:r>
    </w:p>
    <w:p w14:paraId="7058C490" w14:textId="77777777" w:rsidR="000A25A7" w:rsidRPr="000A25A7" w:rsidRDefault="000A25A7" w:rsidP="000A25A7">
      <w:pPr>
        <w:rPr>
          <w:b/>
          <w:bCs/>
          <w:lang w:val="en-US"/>
        </w:rPr>
      </w:pPr>
      <w:r w:rsidRPr="000A25A7">
        <w:rPr>
          <w:b/>
          <w:bCs/>
          <w:lang w:val="en-US"/>
        </w:rPr>
        <w:t xml:space="preserve">   DBMS_OUTPUT.PUT_LINE('Number of employees in department ' || dept_no || ': ' || emp_count);</w:t>
      </w:r>
    </w:p>
    <w:p w14:paraId="1879BB55" w14:textId="77777777" w:rsidR="000A25A7" w:rsidRPr="000A25A7" w:rsidRDefault="000A25A7" w:rsidP="000A25A7">
      <w:pPr>
        <w:rPr>
          <w:b/>
          <w:bCs/>
          <w:lang w:val="en-US"/>
        </w:rPr>
      </w:pPr>
      <w:r w:rsidRPr="000A25A7">
        <w:rPr>
          <w:b/>
          <w:bCs/>
          <w:lang w:val="en-US"/>
        </w:rPr>
        <w:t>EXCEPTION</w:t>
      </w:r>
    </w:p>
    <w:p w14:paraId="11145877" w14:textId="77777777" w:rsidR="000A25A7" w:rsidRPr="000A25A7" w:rsidRDefault="000A25A7" w:rsidP="000A25A7">
      <w:pPr>
        <w:rPr>
          <w:b/>
          <w:bCs/>
          <w:lang w:val="en-US"/>
        </w:rPr>
      </w:pPr>
      <w:r w:rsidRPr="000A25A7">
        <w:rPr>
          <w:b/>
          <w:bCs/>
          <w:lang w:val="en-US"/>
        </w:rPr>
        <w:t xml:space="preserve">   -- Handle case where department_id does not exist or any other error</w:t>
      </w:r>
    </w:p>
    <w:p w14:paraId="549283A1" w14:textId="77777777" w:rsidR="000A25A7" w:rsidRPr="000A25A7" w:rsidRDefault="000A25A7" w:rsidP="000A25A7">
      <w:pPr>
        <w:rPr>
          <w:b/>
          <w:bCs/>
          <w:lang w:val="en-US"/>
        </w:rPr>
      </w:pPr>
      <w:r w:rsidRPr="000A25A7">
        <w:rPr>
          <w:b/>
          <w:bCs/>
          <w:lang w:val="en-US"/>
        </w:rPr>
        <w:t xml:space="preserve">   WHEN NO_DATA_FOUND THEN</w:t>
      </w:r>
    </w:p>
    <w:p w14:paraId="13D08C63" w14:textId="77777777" w:rsidR="000A25A7" w:rsidRPr="000A25A7" w:rsidRDefault="000A25A7" w:rsidP="000A25A7">
      <w:pPr>
        <w:rPr>
          <w:b/>
          <w:bCs/>
          <w:lang w:val="en-US"/>
        </w:rPr>
      </w:pPr>
      <w:r w:rsidRPr="000A25A7">
        <w:rPr>
          <w:b/>
          <w:bCs/>
          <w:lang w:val="en-US"/>
        </w:rPr>
        <w:t xml:space="preserve">      DBMS_OUTPUT.PUT_LINE('No employees found in department ' || dept_no);</w:t>
      </w:r>
    </w:p>
    <w:p w14:paraId="42A65DB9" w14:textId="77777777" w:rsidR="000A25A7" w:rsidRPr="000A25A7" w:rsidRDefault="000A25A7" w:rsidP="000A25A7">
      <w:pPr>
        <w:rPr>
          <w:b/>
          <w:bCs/>
          <w:lang w:val="en-US"/>
        </w:rPr>
      </w:pPr>
      <w:r w:rsidRPr="000A25A7">
        <w:rPr>
          <w:b/>
          <w:bCs/>
          <w:lang w:val="en-US"/>
        </w:rPr>
        <w:t xml:space="preserve">   WHEN OTHERS THEN</w:t>
      </w:r>
    </w:p>
    <w:p w14:paraId="03665F0C" w14:textId="77777777" w:rsidR="000A25A7" w:rsidRPr="000A25A7" w:rsidRDefault="000A25A7" w:rsidP="000A25A7">
      <w:pPr>
        <w:rPr>
          <w:b/>
          <w:bCs/>
          <w:lang w:val="en-US"/>
        </w:rPr>
      </w:pPr>
      <w:r w:rsidRPr="000A25A7">
        <w:rPr>
          <w:b/>
          <w:bCs/>
          <w:lang w:val="en-US"/>
        </w:rPr>
        <w:t xml:space="preserve">      DBMS_OUTPUT.PUT_LINE('An error occurred: ' || SQLERRM);</w:t>
      </w:r>
    </w:p>
    <w:p w14:paraId="1CA55100" w14:textId="095904DD" w:rsidR="000A25A7" w:rsidRDefault="000A25A7" w:rsidP="000A25A7">
      <w:pPr>
        <w:rPr>
          <w:b/>
          <w:bCs/>
          <w:lang w:val="en-US"/>
        </w:rPr>
      </w:pPr>
      <w:r w:rsidRPr="000A25A7">
        <w:rPr>
          <w:b/>
          <w:bCs/>
          <w:lang w:val="en-US"/>
        </w:rPr>
        <w:t>END emp_count;</w:t>
      </w:r>
    </w:p>
    <w:p w14:paraId="468FEF41" w14:textId="619C598D" w:rsidR="000A25A7" w:rsidRDefault="000A25A7" w:rsidP="000A25A7">
      <w:pPr>
        <w:rPr>
          <w:b/>
          <w:bCs/>
          <w:lang w:val="en-US"/>
        </w:rPr>
      </w:pPr>
      <w:r>
        <w:rPr>
          <w:b/>
          <w:bCs/>
          <w:lang w:val="en-US"/>
        </w:rPr>
        <w:t>24.</w:t>
      </w:r>
    </w:p>
    <w:p w14:paraId="3444A2AA" w14:textId="1D8D5322" w:rsidR="000A25A7" w:rsidRPr="000A25A7" w:rsidRDefault="000A25A7" w:rsidP="000A25A7">
      <w:pPr>
        <w:rPr>
          <w:b/>
          <w:bCs/>
          <w:lang w:val="en-US"/>
        </w:rPr>
      </w:pPr>
      <w:r>
        <w:rPr>
          <w:b/>
          <w:bCs/>
          <w:lang w:val="en-US"/>
        </w:rPr>
        <w:t>1)</w:t>
      </w:r>
      <w:r w:rsidRPr="000A25A7">
        <w:t xml:space="preserve"> </w:t>
      </w:r>
      <w:r w:rsidRPr="000A25A7">
        <w:rPr>
          <w:b/>
          <w:bCs/>
          <w:lang w:val="en-US"/>
        </w:rPr>
        <w:t xml:space="preserve">CREATE [OR REPLACE] FUNCTION function_name </w:t>
      </w:r>
    </w:p>
    <w:p w14:paraId="4821298D" w14:textId="77777777" w:rsidR="000A25A7" w:rsidRPr="000A25A7" w:rsidRDefault="000A25A7" w:rsidP="000A25A7">
      <w:pPr>
        <w:rPr>
          <w:b/>
          <w:bCs/>
          <w:lang w:val="en-US"/>
        </w:rPr>
      </w:pPr>
      <w:r w:rsidRPr="000A25A7">
        <w:rPr>
          <w:b/>
          <w:bCs/>
          <w:lang w:val="en-US"/>
        </w:rPr>
        <w:t xml:space="preserve">   (parameter_name datatype [, ...]) </w:t>
      </w:r>
    </w:p>
    <w:p w14:paraId="3B43DF3D" w14:textId="77777777" w:rsidR="000A25A7" w:rsidRPr="000A25A7" w:rsidRDefault="000A25A7" w:rsidP="000A25A7">
      <w:pPr>
        <w:rPr>
          <w:b/>
          <w:bCs/>
          <w:lang w:val="en-US"/>
        </w:rPr>
      </w:pPr>
      <w:r w:rsidRPr="000A25A7">
        <w:rPr>
          <w:b/>
          <w:bCs/>
          <w:lang w:val="en-US"/>
        </w:rPr>
        <w:t xml:space="preserve">   RETURN return_datatype</w:t>
      </w:r>
    </w:p>
    <w:p w14:paraId="35D7F8E8" w14:textId="77777777" w:rsidR="000A25A7" w:rsidRPr="000A25A7" w:rsidRDefault="000A25A7" w:rsidP="000A25A7">
      <w:pPr>
        <w:rPr>
          <w:b/>
          <w:bCs/>
          <w:lang w:val="en-US"/>
        </w:rPr>
      </w:pPr>
      <w:r w:rsidRPr="000A25A7">
        <w:rPr>
          <w:b/>
          <w:bCs/>
          <w:lang w:val="en-US"/>
        </w:rPr>
        <w:t>IS</w:t>
      </w:r>
    </w:p>
    <w:p w14:paraId="3974BCA4" w14:textId="77777777" w:rsidR="000A25A7" w:rsidRPr="000A25A7" w:rsidRDefault="000A25A7" w:rsidP="000A25A7">
      <w:pPr>
        <w:rPr>
          <w:b/>
          <w:bCs/>
          <w:lang w:val="en-US"/>
        </w:rPr>
      </w:pPr>
      <w:r w:rsidRPr="000A25A7">
        <w:rPr>
          <w:b/>
          <w:bCs/>
          <w:lang w:val="en-US"/>
        </w:rPr>
        <w:t xml:space="preserve">   -- Declarations (optional)</w:t>
      </w:r>
    </w:p>
    <w:p w14:paraId="4E75A9AF" w14:textId="77777777" w:rsidR="000A25A7" w:rsidRPr="000A25A7" w:rsidRDefault="000A25A7" w:rsidP="000A25A7">
      <w:pPr>
        <w:rPr>
          <w:b/>
          <w:bCs/>
          <w:lang w:val="en-US"/>
        </w:rPr>
      </w:pPr>
      <w:r w:rsidRPr="000A25A7">
        <w:rPr>
          <w:b/>
          <w:bCs/>
          <w:lang w:val="en-US"/>
        </w:rPr>
        <w:t>BEGIN</w:t>
      </w:r>
    </w:p>
    <w:p w14:paraId="12FB6AB4" w14:textId="77777777" w:rsidR="000A25A7" w:rsidRPr="000A25A7" w:rsidRDefault="000A25A7" w:rsidP="000A25A7">
      <w:pPr>
        <w:rPr>
          <w:b/>
          <w:bCs/>
          <w:lang w:val="en-US"/>
        </w:rPr>
      </w:pPr>
      <w:r w:rsidRPr="000A25A7">
        <w:rPr>
          <w:b/>
          <w:bCs/>
          <w:lang w:val="en-US"/>
        </w:rPr>
        <w:t xml:space="preserve">   -- Executable statements (the logic of the function)</w:t>
      </w:r>
    </w:p>
    <w:p w14:paraId="523943D8" w14:textId="77777777" w:rsidR="000A25A7" w:rsidRPr="000A25A7" w:rsidRDefault="000A25A7" w:rsidP="000A25A7">
      <w:pPr>
        <w:rPr>
          <w:b/>
          <w:bCs/>
          <w:lang w:val="en-US"/>
        </w:rPr>
      </w:pPr>
      <w:r w:rsidRPr="000A25A7">
        <w:rPr>
          <w:b/>
          <w:bCs/>
          <w:lang w:val="en-US"/>
        </w:rPr>
        <w:t xml:space="preserve">   RETURN return_value;  -- Return value to the caller</w:t>
      </w:r>
    </w:p>
    <w:p w14:paraId="79ECA81B" w14:textId="77777777" w:rsidR="000A25A7" w:rsidRPr="000A25A7" w:rsidRDefault="000A25A7" w:rsidP="000A25A7">
      <w:pPr>
        <w:rPr>
          <w:b/>
          <w:bCs/>
          <w:lang w:val="en-US"/>
        </w:rPr>
      </w:pPr>
      <w:r w:rsidRPr="000A25A7">
        <w:rPr>
          <w:b/>
          <w:bCs/>
          <w:lang w:val="en-US"/>
        </w:rPr>
        <w:t>EXCEPTION</w:t>
      </w:r>
    </w:p>
    <w:p w14:paraId="06FA1091" w14:textId="77777777" w:rsidR="000A25A7" w:rsidRPr="000A25A7" w:rsidRDefault="000A25A7" w:rsidP="000A25A7">
      <w:pPr>
        <w:rPr>
          <w:b/>
          <w:bCs/>
          <w:lang w:val="en-US"/>
        </w:rPr>
      </w:pPr>
      <w:r w:rsidRPr="000A25A7">
        <w:rPr>
          <w:b/>
          <w:bCs/>
          <w:lang w:val="en-US"/>
        </w:rPr>
        <w:t xml:space="preserve">   -- Exception handling (optional)</w:t>
      </w:r>
    </w:p>
    <w:p w14:paraId="5B46D1A9" w14:textId="425A4EC9" w:rsidR="000A25A7" w:rsidRDefault="000A25A7" w:rsidP="000A25A7">
      <w:pPr>
        <w:rPr>
          <w:b/>
          <w:bCs/>
          <w:lang w:val="en-US"/>
        </w:rPr>
      </w:pPr>
      <w:r w:rsidRPr="000A25A7">
        <w:rPr>
          <w:b/>
          <w:bCs/>
          <w:lang w:val="en-US"/>
        </w:rPr>
        <w:t>END function_name;</w:t>
      </w:r>
    </w:p>
    <w:p w14:paraId="00E34F35" w14:textId="7E6F3D99" w:rsidR="000A25A7" w:rsidRPr="000A25A7" w:rsidRDefault="000A25A7" w:rsidP="000A25A7">
      <w:pPr>
        <w:rPr>
          <w:b/>
          <w:bCs/>
          <w:lang w:val="en-US"/>
        </w:rPr>
      </w:pPr>
      <w:r>
        <w:rPr>
          <w:b/>
          <w:bCs/>
          <w:lang w:val="en-US"/>
        </w:rPr>
        <w:t>2)</w:t>
      </w:r>
      <w:r w:rsidRPr="000A25A7">
        <w:t xml:space="preserve"> </w:t>
      </w:r>
      <w:r w:rsidRPr="000A25A7">
        <w:rPr>
          <w:b/>
          <w:bCs/>
          <w:lang w:val="en-US"/>
        </w:rPr>
        <w:t xml:space="preserve">CREATE OR REPLACE FUNCTION get_max (val1 IN NUMBER, val2 IN NUMBER) </w:t>
      </w:r>
    </w:p>
    <w:p w14:paraId="2B625F86" w14:textId="77777777" w:rsidR="000A25A7" w:rsidRPr="000A25A7" w:rsidRDefault="000A25A7" w:rsidP="000A25A7">
      <w:pPr>
        <w:rPr>
          <w:b/>
          <w:bCs/>
          <w:lang w:val="en-US"/>
        </w:rPr>
      </w:pPr>
      <w:r w:rsidRPr="000A25A7">
        <w:rPr>
          <w:b/>
          <w:bCs/>
          <w:lang w:val="en-US"/>
        </w:rPr>
        <w:t xml:space="preserve">   RETURN NUMBER</w:t>
      </w:r>
    </w:p>
    <w:p w14:paraId="77F76527" w14:textId="77777777" w:rsidR="000A25A7" w:rsidRPr="000A25A7" w:rsidRDefault="000A25A7" w:rsidP="000A25A7">
      <w:pPr>
        <w:rPr>
          <w:b/>
          <w:bCs/>
          <w:lang w:val="en-US"/>
        </w:rPr>
      </w:pPr>
      <w:r w:rsidRPr="000A25A7">
        <w:rPr>
          <w:b/>
          <w:bCs/>
          <w:lang w:val="en-US"/>
        </w:rPr>
        <w:t>IS</w:t>
      </w:r>
    </w:p>
    <w:p w14:paraId="68F08DD4" w14:textId="77777777" w:rsidR="000A25A7" w:rsidRPr="000A25A7" w:rsidRDefault="000A25A7" w:rsidP="000A25A7">
      <w:pPr>
        <w:rPr>
          <w:b/>
          <w:bCs/>
          <w:lang w:val="en-US"/>
        </w:rPr>
      </w:pPr>
      <w:r w:rsidRPr="000A25A7">
        <w:rPr>
          <w:b/>
          <w:bCs/>
          <w:lang w:val="en-US"/>
        </w:rPr>
        <w:t>BEGIN</w:t>
      </w:r>
    </w:p>
    <w:p w14:paraId="6F7DDB99" w14:textId="77777777" w:rsidR="000A25A7" w:rsidRPr="000A25A7" w:rsidRDefault="000A25A7" w:rsidP="000A25A7">
      <w:pPr>
        <w:rPr>
          <w:b/>
          <w:bCs/>
          <w:lang w:val="en-US"/>
        </w:rPr>
      </w:pPr>
      <w:r w:rsidRPr="000A25A7">
        <w:rPr>
          <w:b/>
          <w:bCs/>
          <w:lang w:val="en-US"/>
        </w:rPr>
        <w:t xml:space="preserve">   -- Return the maximum of the two values</w:t>
      </w:r>
    </w:p>
    <w:p w14:paraId="4A5E77C4" w14:textId="77777777" w:rsidR="000A25A7" w:rsidRPr="000A25A7" w:rsidRDefault="000A25A7" w:rsidP="000A25A7">
      <w:pPr>
        <w:rPr>
          <w:b/>
          <w:bCs/>
          <w:lang w:val="en-US"/>
        </w:rPr>
      </w:pPr>
      <w:r w:rsidRPr="000A25A7">
        <w:rPr>
          <w:b/>
          <w:bCs/>
          <w:lang w:val="en-US"/>
        </w:rPr>
        <w:t xml:space="preserve">   IF val1 &gt; val2 THEN</w:t>
      </w:r>
    </w:p>
    <w:p w14:paraId="2525655C" w14:textId="77777777" w:rsidR="000A25A7" w:rsidRPr="000A25A7" w:rsidRDefault="000A25A7" w:rsidP="000A25A7">
      <w:pPr>
        <w:rPr>
          <w:b/>
          <w:bCs/>
          <w:lang w:val="en-US"/>
        </w:rPr>
      </w:pPr>
      <w:r w:rsidRPr="000A25A7">
        <w:rPr>
          <w:b/>
          <w:bCs/>
          <w:lang w:val="en-US"/>
        </w:rPr>
        <w:t xml:space="preserve">      RETURN val1;</w:t>
      </w:r>
    </w:p>
    <w:p w14:paraId="26AE3505" w14:textId="77777777" w:rsidR="000A25A7" w:rsidRPr="000A25A7" w:rsidRDefault="000A25A7" w:rsidP="000A25A7">
      <w:pPr>
        <w:rPr>
          <w:b/>
          <w:bCs/>
          <w:lang w:val="en-US"/>
        </w:rPr>
      </w:pPr>
      <w:r w:rsidRPr="000A25A7">
        <w:rPr>
          <w:b/>
          <w:bCs/>
          <w:lang w:val="en-US"/>
        </w:rPr>
        <w:lastRenderedPageBreak/>
        <w:t xml:space="preserve">   ELSE</w:t>
      </w:r>
    </w:p>
    <w:p w14:paraId="0434B5F2" w14:textId="77777777" w:rsidR="000A25A7" w:rsidRPr="000A25A7" w:rsidRDefault="000A25A7" w:rsidP="000A25A7">
      <w:pPr>
        <w:rPr>
          <w:b/>
          <w:bCs/>
          <w:lang w:val="en-US"/>
        </w:rPr>
      </w:pPr>
      <w:r w:rsidRPr="000A25A7">
        <w:rPr>
          <w:b/>
          <w:bCs/>
          <w:lang w:val="en-US"/>
        </w:rPr>
        <w:t xml:space="preserve">      RETURN val2;</w:t>
      </w:r>
    </w:p>
    <w:p w14:paraId="7534B012" w14:textId="77777777" w:rsidR="000A25A7" w:rsidRPr="000A25A7" w:rsidRDefault="000A25A7" w:rsidP="000A25A7">
      <w:pPr>
        <w:rPr>
          <w:b/>
          <w:bCs/>
          <w:lang w:val="en-US"/>
        </w:rPr>
      </w:pPr>
      <w:r w:rsidRPr="000A25A7">
        <w:rPr>
          <w:b/>
          <w:bCs/>
          <w:lang w:val="en-US"/>
        </w:rPr>
        <w:t xml:space="preserve">   END IF;</w:t>
      </w:r>
    </w:p>
    <w:p w14:paraId="0CD17761" w14:textId="0153945C" w:rsidR="000A25A7" w:rsidRDefault="000A25A7" w:rsidP="000A25A7">
      <w:pPr>
        <w:rPr>
          <w:b/>
          <w:bCs/>
          <w:lang w:val="en-US"/>
        </w:rPr>
      </w:pPr>
      <w:r w:rsidRPr="000A25A7">
        <w:rPr>
          <w:b/>
          <w:bCs/>
          <w:lang w:val="en-US"/>
        </w:rPr>
        <w:t>END get_max;</w:t>
      </w:r>
    </w:p>
    <w:p w14:paraId="4DD59223" w14:textId="77777777" w:rsidR="00882EE4" w:rsidRDefault="00882EE4" w:rsidP="00882EE4">
      <w:pPr>
        <w:rPr>
          <w:b/>
          <w:bCs/>
          <w:lang w:val="en-US"/>
        </w:rPr>
      </w:pPr>
      <w:r>
        <w:rPr>
          <w:b/>
          <w:bCs/>
          <w:lang w:val="en-US"/>
        </w:rPr>
        <w:t>n25</w:t>
      </w:r>
    </w:p>
    <w:p w14:paraId="339827D0" w14:textId="6EBB8365" w:rsidR="000A25A7" w:rsidRDefault="000A25A7" w:rsidP="000A25A7">
      <w:pPr>
        <w:rPr>
          <w:ins w:id="173" w:author="Microsoft Word" w:date="2024-11-23T08:29:00Z" w16du:dateUtc="2024-11-23T02:59:00Z"/>
          <w:b/>
          <w:bCs/>
          <w:lang w:val="en-US"/>
        </w:rPr>
      </w:pPr>
      <w:ins w:id="174" w:author="Microsoft Word" w:date="2024-11-23T08:29:00Z" w16du:dateUtc="2024-11-23T02:59:00Z">
        <w:r>
          <w:rPr>
            <w:b/>
            <w:bCs/>
            <w:lang w:val="en-US"/>
          </w:rPr>
          <w:t>25</w:t>
        </w:r>
      </w:ins>
    </w:p>
    <w:p w14:paraId="15542F38" w14:textId="77777777" w:rsidR="000A25A7" w:rsidRDefault="000A25A7" w:rsidP="000A25A7">
      <w:pPr>
        <w:rPr>
          <w:b/>
          <w:bCs/>
          <w:lang w:val="en-US"/>
        </w:rPr>
      </w:pPr>
      <w:r>
        <w:rPr>
          <w:b/>
          <w:bCs/>
          <w:lang w:val="en-US"/>
        </w:rPr>
        <w:t>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3898"/>
        <w:gridCol w:w="3812"/>
      </w:tblGrid>
      <w:tr w:rsidR="000A25A7" w:rsidRPr="000A25A7" w14:paraId="2CD9D3FD" w14:textId="77777777" w:rsidTr="000A25A7">
        <w:trPr>
          <w:tblHeader/>
          <w:tblCellSpacing w:w="15" w:type="dxa"/>
        </w:trPr>
        <w:tc>
          <w:tcPr>
            <w:tcW w:w="0" w:type="auto"/>
            <w:vAlign w:val="center"/>
            <w:hideMark/>
          </w:tcPr>
          <w:p w14:paraId="59A43D67" w14:textId="77777777" w:rsidR="000A25A7" w:rsidRPr="000A25A7" w:rsidRDefault="000A25A7" w:rsidP="000A25A7">
            <w:pPr>
              <w:rPr>
                <w:b/>
                <w:bCs/>
              </w:rPr>
            </w:pPr>
            <w:r w:rsidRPr="000A25A7">
              <w:rPr>
                <w:b/>
                <w:bCs/>
              </w:rPr>
              <w:t>Feature</w:t>
            </w:r>
          </w:p>
        </w:tc>
        <w:tc>
          <w:tcPr>
            <w:tcW w:w="0" w:type="auto"/>
            <w:vAlign w:val="center"/>
            <w:hideMark/>
          </w:tcPr>
          <w:p w14:paraId="0CD46BE4" w14:textId="77777777" w:rsidR="000A25A7" w:rsidRPr="000A25A7" w:rsidRDefault="000A25A7" w:rsidP="000A25A7">
            <w:pPr>
              <w:rPr>
                <w:b/>
                <w:bCs/>
              </w:rPr>
            </w:pPr>
            <w:r w:rsidRPr="000A25A7">
              <w:rPr>
                <w:b/>
                <w:bCs/>
              </w:rPr>
              <w:t>Row-Level Trigger</w:t>
            </w:r>
          </w:p>
        </w:tc>
        <w:tc>
          <w:tcPr>
            <w:tcW w:w="0" w:type="auto"/>
            <w:vAlign w:val="center"/>
            <w:hideMark/>
          </w:tcPr>
          <w:p w14:paraId="4C3BCAA4" w14:textId="77777777" w:rsidR="000A25A7" w:rsidRPr="000A25A7" w:rsidRDefault="000A25A7" w:rsidP="000A25A7">
            <w:pPr>
              <w:rPr>
                <w:b/>
                <w:bCs/>
              </w:rPr>
            </w:pPr>
            <w:r w:rsidRPr="000A25A7">
              <w:rPr>
                <w:b/>
                <w:bCs/>
              </w:rPr>
              <w:t>Statement-Level Trigger</w:t>
            </w:r>
          </w:p>
        </w:tc>
      </w:tr>
      <w:tr w:rsidR="000A25A7" w:rsidRPr="000A25A7" w14:paraId="1FCE03A4" w14:textId="77777777" w:rsidTr="000A25A7">
        <w:trPr>
          <w:tblCellSpacing w:w="15" w:type="dxa"/>
        </w:trPr>
        <w:tc>
          <w:tcPr>
            <w:tcW w:w="0" w:type="auto"/>
            <w:vAlign w:val="center"/>
            <w:hideMark/>
          </w:tcPr>
          <w:p w14:paraId="3BA665A8" w14:textId="77777777" w:rsidR="000A25A7" w:rsidRPr="000A25A7" w:rsidRDefault="000A25A7" w:rsidP="000A25A7">
            <w:pPr>
              <w:rPr>
                <w:b/>
                <w:bCs/>
              </w:rPr>
            </w:pPr>
            <w:r w:rsidRPr="000A25A7">
              <w:rPr>
                <w:b/>
                <w:bCs/>
              </w:rPr>
              <w:t>Fired</w:t>
            </w:r>
          </w:p>
        </w:tc>
        <w:tc>
          <w:tcPr>
            <w:tcW w:w="0" w:type="auto"/>
            <w:vAlign w:val="center"/>
            <w:hideMark/>
          </w:tcPr>
          <w:p w14:paraId="7996A236" w14:textId="77777777" w:rsidR="000A25A7" w:rsidRPr="000A25A7" w:rsidRDefault="000A25A7" w:rsidP="000A25A7">
            <w:pPr>
              <w:rPr>
                <w:b/>
                <w:bCs/>
              </w:rPr>
            </w:pPr>
            <w:r w:rsidRPr="000A25A7">
              <w:rPr>
                <w:b/>
                <w:bCs/>
              </w:rPr>
              <w:t>Once for each row affected by the operation.</w:t>
            </w:r>
          </w:p>
        </w:tc>
        <w:tc>
          <w:tcPr>
            <w:tcW w:w="0" w:type="auto"/>
            <w:vAlign w:val="center"/>
            <w:hideMark/>
          </w:tcPr>
          <w:p w14:paraId="22D9FD10" w14:textId="77777777" w:rsidR="000A25A7" w:rsidRPr="000A25A7" w:rsidRDefault="000A25A7" w:rsidP="000A25A7">
            <w:pPr>
              <w:rPr>
                <w:b/>
                <w:bCs/>
              </w:rPr>
            </w:pPr>
            <w:r w:rsidRPr="000A25A7">
              <w:rPr>
                <w:b/>
                <w:bCs/>
              </w:rPr>
              <w:t>Once for the entire SQL statement.</w:t>
            </w:r>
          </w:p>
        </w:tc>
      </w:tr>
      <w:tr w:rsidR="000A25A7" w:rsidRPr="000A25A7" w14:paraId="4FFF17C1" w14:textId="77777777" w:rsidTr="000A25A7">
        <w:trPr>
          <w:tblCellSpacing w:w="15" w:type="dxa"/>
        </w:trPr>
        <w:tc>
          <w:tcPr>
            <w:tcW w:w="0" w:type="auto"/>
            <w:vAlign w:val="center"/>
            <w:hideMark/>
          </w:tcPr>
          <w:p w14:paraId="3D6E603A" w14:textId="77777777" w:rsidR="000A25A7" w:rsidRPr="000A25A7" w:rsidRDefault="000A25A7" w:rsidP="000A25A7">
            <w:pPr>
              <w:rPr>
                <w:b/>
                <w:bCs/>
              </w:rPr>
            </w:pPr>
            <w:r w:rsidRPr="000A25A7">
              <w:rPr>
                <w:b/>
                <w:bCs/>
              </w:rPr>
              <w:t>Access to affected rows</w:t>
            </w:r>
          </w:p>
        </w:tc>
        <w:tc>
          <w:tcPr>
            <w:tcW w:w="0" w:type="auto"/>
            <w:vAlign w:val="center"/>
            <w:hideMark/>
          </w:tcPr>
          <w:p w14:paraId="4E6E6D02" w14:textId="77777777" w:rsidR="000A25A7" w:rsidRPr="000A25A7" w:rsidRDefault="000A25A7" w:rsidP="000A25A7">
            <w:pPr>
              <w:rPr>
                <w:b/>
                <w:bCs/>
              </w:rPr>
            </w:pPr>
            <w:r w:rsidRPr="000A25A7">
              <w:rPr>
                <w:b/>
                <w:bCs/>
              </w:rPr>
              <w:t>Has access to the values of individual rows (using :NEW and :OLD pseudorecords).</w:t>
            </w:r>
          </w:p>
        </w:tc>
        <w:tc>
          <w:tcPr>
            <w:tcW w:w="0" w:type="auto"/>
            <w:vAlign w:val="center"/>
            <w:hideMark/>
          </w:tcPr>
          <w:p w14:paraId="7D58BAB1" w14:textId="77777777" w:rsidR="000A25A7" w:rsidRPr="000A25A7" w:rsidRDefault="000A25A7" w:rsidP="000A25A7">
            <w:pPr>
              <w:rPr>
                <w:b/>
                <w:bCs/>
              </w:rPr>
            </w:pPr>
            <w:r w:rsidRPr="000A25A7">
              <w:rPr>
                <w:b/>
                <w:bCs/>
              </w:rPr>
              <w:t>Does not have access to the values of individual rows.</w:t>
            </w:r>
          </w:p>
        </w:tc>
      </w:tr>
      <w:tr w:rsidR="000A25A7" w:rsidRPr="000A25A7" w14:paraId="3C171D9A" w14:textId="77777777" w:rsidTr="000A25A7">
        <w:trPr>
          <w:tblCellSpacing w:w="15" w:type="dxa"/>
        </w:trPr>
        <w:tc>
          <w:tcPr>
            <w:tcW w:w="0" w:type="auto"/>
            <w:vAlign w:val="center"/>
            <w:hideMark/>
          </w:tcPr>
          <w:p w14:paraId="083F1FE8" w14:textId="77777777" w:rsidR="000A25A7" w:rsidRPr="000A25A7" w:rsidRDefault="000A25A7" w:rsidP="000A25A7">
            <w:pPr>
              <w:rPr>
                <w:b/>
                <w:bCs/>
              </w:rPr>
            </w:pPr>
            <w:r w:rsidRPr="000A25A7">
              <w:rPr>
                <w:b/>
                <w:bCs/>
              </w:rPr>
              <w:t>Use Case</w:t>
            </w:r>
          </w:p>
        </w:tc>
        <w:tc>
          <w:tcPr>
            <w:tcW w:w="0" w:type="auto"/>
            <w:vAlign w:val="center"/>
            <w:hideMark/>
          </w:tcPr>
          <w:p w14:paraId="78B7C41F" w14:textId="77777777" w:rsidR="000A25A7" w:rsidRPr="000A25A7" w:rsidRDefault="000A25A7" w:rsidP="000A25A7">
            <w:pPr>
              <w:rPr>
                <w:b/>
                <w:bCs/>
              </w:rPr>
            </w:pPr>
            <w:r w:rsidRPr="000A25A7">
              <w:rPr>
                <w:b/>
                <w:bCs/>
              </w:rPr>
              <w:t>Used when you need to perform actions on each row (e.g., validation, auditing per row).</w:t>
            </w:r>
          </w:p>
        </w:tc>
        <w:tc>
          <w:tcPr>
            <w:tcW w:w="0" w:type="auto"/>
            <w:vAlign w:val="center"/>
            <w:hideMark/>
          </w:tcPr>
          <w:p w14:paraId="3CEBC5FC" w14:textId="77777777" w:rsidR="000A25A7" w:rsidRPr="000A25A7" w:rsidRDefault="000A25A7" w:rsidP="000A25A7">
            <w:pPr>
              <w:rPr>
                <w:b/>
                <w:bCs/>
              </w:rPr>
            </w:pPr>
            <w:r w:rsidRPr="000A25A7">
              <w:rPr>
                <w:b/>
                <w:bCs/>
              </w:rPr>
              <w:t>Used for actions that apply to the statement as a whole (e.g., logging, counting affected rows).</w:t>
            </w:r>
          </w:p>
        </w:tc>
      </w:tr>
      <w:tr w:rsidR="000A25A7" w:rsidRPr="000A25A7" w14:paraId="7C0E8FDD" w14:textId="77777777" w:rsidTr="000A25A7">
        <w:trPr>
          <w:tblCellSpacing w:w="15" w:type="dxa"/>
        </w:trPr>
        <w:tc>
          <w:tcPr>
            <w:tcW w:w="0" w:type="auto"/>
            <w:vAlign w:val="center"/>
            <w:hideMark/>
          </w:tcPr>
          <w:p w14:paraId="5DD77A9B" w14:textId="77777777" w:rsidR="000A25A7" w:rsidRPr="000A25A7" w:rsidRDefault="000A25A7" w:rsidP="000A25A7">
            <w:pPr>
              <w:rPr>
                <w:b/>
                <w:bCs/>
              </w:rPr>
            </w:pPr>
            <w:r w:rsidRPr="000A25A7">
              <w:rPr>
                <w:b/>
                <w:bCs/>
              </w:rPr>
              <w:t>Syntax</w:t>
            </w:r>
          </w:p>
        </w:tc>
        <w:tc>
          <w:tcPr>
            <w:tcW w:w="0" w:type="auto"/>
            <w:vAlign w:val="center"/>
            <w:hideMark/>
          </w:tcPr>
          <w:p w14:paraId="2E876819" w14:textId="77777777" w:rsidR="000A25A7" w:rsidRPr="000A25A7" w:rsidRDefault="000A25A7" w:rsidP="000A25A7">
            <w:pPr>
              <w:rPr>
                <w:b/>
                <w:bCs/>
              </w:rPr>
            </w:pPr>
            <w:r w:rsidRPr="000A25A7">
              <w:rPr>
                <w:b/>
                <w:bCs/>
              </w:rPr>
              <w:t>FOR EACH ROW keyword is used.</w:t>
            </w:r>
          </w:p>
        </w:tc>
        <w:tc>
          <w:tcPr>
            <w:tcW w:w="0" w:type="auto"/>
            <w:vAlign w:val="center"/>
            <w:hideMark/>
          </w:tcPr>
          <w:p w14:paraId="1BB14E1E" w14:textId="77777777" w:rsidR="000A25A7" w:rsidRPr="000A25A7" w:rsidRDefault="000A25A7" w:rsidP="000A25A7">
            <w:pPr>
              <w:rPr>
                <w:b/>
                <w:bCs/>
              </w:rPr>
            </w:pPr>
            <w:r w:rsidRPr="000A25A7">
              <w:rPr>
                <w:b/>
                <w:bCs/>
              </w:rPr>
              <w:t>No FOR EACH ROW keyword is used.</w:t>
            </w:r>
          </w:p>
        </w:tc>
      </w:tr>
    </w:tbl>
    <w:p w14:paraId="55B20F9D" w14:textId="77777777" w:rsidR="000A25A7" w:rsidRDefault="000A25A7" w:rsidP="000A25A7">
      <w:pPr>
        <w:rPr>
          <w:b/>
          <w:bCs/>
          <w:lang w:val="en-US"/>
        </w:rPr>
      </w:pPr>
    </w:p>
    <w:p w14:paraId="2B0DDD77" w14:textId="77777777" w:rsidR="000A25A7" w:rsidRPr="000A25A7" w:rsidRDefault="000A25A7" w:rsidP="000A25A7">
      <w:pPr>
        <w:rPr>
          <w:b/>
          <w:bCs/>
          <w:lang w:val="en-US"/>
        </w:rPr>
      </w:pPr>
      <w:r>
        <w:rPr>
          <w:b/>
          <w:bCs/>
          <w:lang w:val="en-US"/>
        </w:rPr>
        <w:t>2)</w:t>
      </w:r>
      <w:r w:rsidRPr="000A25A7">
        <w:t xml:space="preserve"> </w:t>
      </w:r>
      <w:r w:rsidRPr="000A25A7">
        <w:rPr>
          <w:b/>
          <w:bCs/>
          <w:lang w:val="en-US"/>
        </w:rPr>
        <w:t>CREATE OR REPLACE TRIGGER salary_check_trigger</w:t>
      </w:r>
    </w:p>
    <w:p w14:paraId="4DF5F97E" w14:textId="77777777" w:rsidR="000A25A7" w:rsidRPr="000A25A7" w:rsidRDefault="000A25A7" w:rsidP="000A25A7">
      <w:pPr>
        <w:rPr>
          <w:b/>
          <w:bCs/>
          <w:lang w:val="en-US"/>
        </w:rPr>
      </w:pPr>
      <w:r w:rsidRPr="000A25A7">
        <w:rPr>
          <w:b/>
          <w:bCs/>
          <w:lang w:val="en-US"/>
        </w:rPr>
        <w:t xml:space="preserve">   BEFORE UPDATE ON EMP</w:t>
      </w:r>
    </w:p>
    <w:p w14:paraId="707139C0" w14:textId="77777777" w:rsidR="000A25A7" w:rsidRPr="000A25A7" w:rsidRDefault="000A25A7" w:rsidP="000A25A7">
      <w:pPr>
        <w:rPr>
          <w:b/>
          <w:bCs/>
          <w:lang w:val="en-US"/>
        </w:rPr>
      </w:pPr>
      <w:r w:rsidRPr="000A25A7">
        <w:rPr>
          <w:b/>
          <w:bCs/>
          <w:lang w:val="en-US"/>
        </w:rPr>
        <w:t xml:space="preserve">   FOR EACH ROW</w:t>
      </w:r>
    </w:p>
    <w:p w14:paraId="42C178EE" w14:textId="77777777" w:rsidR="000A25A7" w:rsidRPr="000A25A7" w:rsidRDefault="000A25A7" w:rsidP="000A25A7">
      <w:pPr>
        <w:rPr>
          <w:b/>
          <w:bCs/>
          <w:lang w:val="en-US"/>
        </w:rPr>
      </w:pPr>
      <w:r w:rsidRPr="000A25A7">
        <w:rPr>
          <w:b/>
          <w:bCs/>
          <w:lang w:val="en-US"/>
        </w:rPr>
        <w:t>BEGIN</w:t>
      </w:r>
    </w:p>
    <w:p w14:paraId="134917CF" w14:textId="77777777" w:rsidR="000A25A7" w:rsidRPr="000A25A7" w:rsidRDefault="000A25A7" w:rsidP="000A25A7">
      <w:pPr>
        <w:rPr>
          <w:b/>
          <w:bCs/>
          <w:lang w:val="en-US"/>
        </w:rPr>
      </w:pPr>
      <w:r w:rsidRPr="000A25A7">
        <w:rPr>
          <w:b/>
          <w:bCs/>
          <w:lang w:val="en-US"/>
        </w:rPr>
        <w:t xml:space="preserve">   -- Check if the new salary is below 5000</w:t>
      </w:r>
    </w:p>
    <w:p w14:paraId="76230F67" w14:textId="77777777" w:rsidR="000A25A7" w:rsidRPr="000A25A7" w:rsidRDefault="000A25A7" w:rsidP="000A25A7">
      <w:pPr>
        <w:rPr>
          <w:b/>
          <w:bCs/>
          <w:lang w:val="en-US"/>
        </w:rPr>
      </w:pPr>
      <w:r w:rsidRPr="000A25A7">
        <w:rPr>
          <w:b/>
          <w:bCs/>
          <w:lang w:val="en-US"/>
        </w:rPr>
        <w:t xml:space="preserve">   IF :NEW.sal &lt; 5000 THEN</w:t>
      </w:r>
    </w:p>
    <w:p w14:paraId="3A12CCE4" w14:textId="77777777" w:rsidR="000A25A7" w:rsidRPr="000A25A7" w:rsidRDefault="000A25A7" w:rsidP="000A25A7">
      <w:pPr>
        <w:rPr>
          <w:b/>
          <w:bCs/>
          <w:lang w:val="en-US"/>
        </w:rPr>
      </w:pPr>
      <w:r w:rsidRPr="000A25A7">
        <w:rPr>
          <w:b/>
          <w:bCs/>
          <w:lang w:val="en-US"/>
        </w:rPr>
        <w:t xml:space="preserve">      -- Raise an error if the salary is below 5000</w:t>
      </w:r>
    </w:p>
    <w:p w14:paraId="7E4B2502" w14:textId="77777777" w:rsidR="000A25A7" w:rsidRPr="000A25A7" w:rsidRDefault="000A25A7" w:rsidP="000A25A7">
      <w:pPr>
        <w:rPr>
          <w:b/>
          <w:bCs/>
          <w:lang w:val="en-US"/>
        </w:rPr>
      </w:pPr>
      <w:r w:rsidRPr="000A25A7">
        <w:rPr>
          <w:b/>
          <w:bCs/>
          <w:lang w:val="en-US"/>
        </w:rPr>
        <w:t xml:space="preserve">      RAISE_APPLICATION_ERROR(-20001, 'Salary cannot be below 5000.');</w:t>
      </w:r>
    </w:p>
    <w:p w14:paraId="23D7CA4B" w14:textId="77777777" w:rsidR="000A25A7" w:rsidRPr="000A25A7" w:rsidRDefault="000A25A7" w:rsidP="000A25A7">
      <w:pPr>
        <w:rPr>
          <w:b/>
          <w:bCs/>
          <w:lang w:val="en-US"/>
        </w:rPr>
      </w:pPr>
      <w:r w:rsidRPr="000A25A7">
        <w:rPr>
          <w:b/>
          <w:bCs/>
          <w:lang w:val="en-US"/>
        </w:rPr>
        <w:t xml:space="preserve">   END IF;</w:t>
      </w:r>
    </w:p>
    <w:p w14:paraId="28786FCC" w14:textId="77777777" w:rsidR="000A25A7" w:rsidRDefault="000A25A7" w:rsidP="000A25A7">
      <w:pPr>
        <w:rPr>
          <w:b/>
          <w:bCs/>
          <w:lang w:val="en-US"/>
        </w:rPr>
      </w:pPr>
      <w:r w:rsidRPr="000A25A7">
        <w:rPr>
          <w:b/>
          <w:bCs/>
          <w:lang w:val="en-US"/>
        </w:rPr>
        <w:t>END salary_check_trigger;</w:t>
      </w:r>
    </w:p>
    <w:p w14:paraId="2F65A2B4" w14:textId="77777777" w:rsidR="00882EE4" w:rsidRPr="0015037C" w:rsidRDefault="00882EE4" w:rsidP="00882EE4">
      <w:pPr>
        <w:rPr>
          <w:b/>
          <w:bCs/>
          <w:lang w:val="en-US"/>
        </w:rPr>
      </w:pPr>
    </w:p>
    <w:p w14:paraId="0957B317" w14:textId="691F92B4" w:rsidR="00380F6E" w:rsidRPr="0015037C" w:rsidRDefault="00380F6E" w:rsidP="00380F6E">
      <w:pPr>
        <w:rPr>
          <w:b/>
          <w:bCs/>
          <w:lang w:val="en-US"/>
        </w:rPr>
      </w:pPr>
    </w:p>
    <w:sectPr w:rsidR="00380F6E" w:rsidRPr="00150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A2D"/>
    <w:multiLevelType w:val="multilevel"/>
    <w:tmpl w:val="CF68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835D4"/>
    <w:multiLevelType w:val="multilevel"/>
    <w:tmpl w:val="804EA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D7908"/>
    <w:multiLevelType w:val="multilevel"/>
    <w:tmpl w:val="F458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A3015"/>
    <w:multiLevelType w:val="multilevel"/>
    <w:tmpl w:val="A5E0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77A25"/>
    <w:multiLevelType w:val="multilevel"/>
    <w:tmpl w:val="5468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22193"/>
    <w:multiLevelType w:val="multilevel"/>
    <w:tmpl w:val="672E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62141"/>
    <w:multiLevelType w:val="multilevel"/>
    <w:tmpl w:val="0ADE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044E00"/>
    <w:multiLevelType w:val="multilevel"/>
    <w:tmpl w:val="393E4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4769F"/>
    <w:multiLevelType w:val="multilevel"/>
    <w:tmpl w:val="295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A1148"/>
    <w:multiLevelType w:val="multilevel"/>
    <w:tmpl w:val="4BFC9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A74A0"/>
    <w:multiLevelType w:val="multilevel"/>
    <w:tmpl w:val="FB82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561F3"/>
    <w:multiLevelType w:val="multilevel"/>
    <w:tmpl w:val="0524B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D756B"/>
    <w:multiLevelType w:val="multilevel"/>
    <w:tmpl w:val="C2C2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642A07"/>
    <w:multiLevelType w:val="multilevel"/>
    <w:tmpl w:val="0676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B3B86"/>
    <w:multiLevelType w:val="multilevel"/>
    <w:tmpl w:val="71ECF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DB28F3"/>
    <w:multiLevelType w:val="multilevel"/>
    <w:tmpl w:val="5BEC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54E3F"/>
    <w:multiLevelType w:val="multilevel"/>
    <w:tmpl w:val="FC26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87032"/>
    <w:multiLevelType w:val="multilevel"/>
    <w:tmpl w:val="EE18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883959">
    <w:abstractNumId w:val="13"/>
  </w:num>
  <w:num w:numId="2" w16cid:durableId="1792822341">
    <w:abstractNumId w:val="4"/>
  </w:num>
  <w:num w:numId="3" w16cid:durableId="381446010">
    <w:abstractNumId w:val="10"/>
  </w:num>
  <w:num w:numId="4" w16cid:durableId="407994167">
    <w:abstractNumId w:val="2"/>
  </w:num>
  <w:num w:numId="5" w16cid:durableId="147332992">
    <w:abstractNumId w:val="7"/>
  </w:num>
  <w:num w:numId="6" w16cid:durableId="300967661">
    <w:abstractNumId w:val="9"/>
  </w:num>
  <w:num w:numId="7" w16cid:durableId="1916088181">
    <w:abstractNumId w:val="6"/>
  </w:num>
  <w:num w:numId="8" w16cid:durableId="1975333997">
    <w:abstractNumId w:val="16"/>
  </w:num>
  <w:num w:numId="9" w16cid:durableId="2040742080">
    <w:abstractNumId w:val="0"/>
  </w:num>
  <w:num w:numId="10" w16cid:durableId="1451631889">
    <w:abstractNumId w:val="11"/>
  </w:num>
  <w:num w:numId="11" w16cid:durableId="1765490088">
    <w:abstractNumId w:val="8"/>
  </w:num>
  <w:num w:numId="12" w16cid:durableId="1517302710">
    <w:abstractNumId w:val="5"/>
  </w:num>
  <w:num w:numId="13" w16cid:durableId="1866870181">
    <w:abstractNumId w:val="3"/>
  </w:num>
  <w:num w:numId="14" w16cid:durableId="1527713185">
    <w:abstractNumId w:val="12"/>
  </w:num>
  <w:num w:numId="15" w16cid:durableId="141628889">
    <w:abstractNumId w:val="17"/>
  </w:num>
  <w:num w:numId="16" w16cid:durableId="1939411615">
    <w:abstractNumId w:val="14"/>
  </w:num>
  <w:num w:numId="17" w16cid:durableId="1433630494">
    <w:abstractNumId w:val="15"/>
  </w:num>
  <w:num w:numId="18" w16cid:durableId="113518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68F"/>
    <w:rsid w:val="000A25A7"/>
    <w:rsid w:val="00127BA8"/>
    <w:rsid w:val="0015037C"/>
    <w:rsid w:val="00286146"/>
    <w:rsid w:val="00380F6E"/>
    <w:rsid w:val="005C3368"/>
    <w:rsid w:val="00613C71"/>
    <w:rsid w:val="00692D90"/>
    <w:rsid w:val="00754E80"/>
    <w:rsid w:val="00812C37"/>
    <w:rsid w:val="00882EE4"/>
    <w:rsid w:val="008D6D8A"/>
    <w:rsid w:val="00912BD2"/>
    <w:rsid w:val="00AA48F2"/>
    <w:rsid w:val="00B922F9"/>
    <w:rsid w:val="00CB368F"/>
    <w:rsid w:val="00D66E9F"/>
    <w:rsid w:val="00D73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7C17"/>
  <w15:chartTrackingRefBased/>
  <w15:docId w15:val="{0B35E903-7457-4A0E-8C95-CB8B5F7C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27B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7B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68F"/>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127B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27BA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2546">
      <w:bodyDiv w:val="1"/>
      <w:marLeft w:val="0"/>
      <w:marRight w:val="0"/>
      <w:marTop w:val="0"/>
      <w:marBottom w:val="0"/>
      <w:divBdr>
        <w:top w:val="none" w:sz="0" w:space="0" w:color="auto"/>
        <w:left w:val="none" w:sz="0" w:space="0" w:color="auto"/>
        <w:bottom w:val="none" w:sz="0" w:space="0" w:color="auto"/>
        <w:right w:val="none" w:sz="0" w:space="0" w:color="auto"/>
      </w:divBdr>
    </w:div>
    <w:div w:id="49810752">
      <w:bodyDiv w:val="1"/>
      <w:marLeft w:val="0"/>
      <w:marRight w:val="0"/>
      <w:marTop w:val="0"/>
      <w:marBottom w:val="0"/>
      <w:divBdr>
        <w:top w:val="none" w:sz="0" w:space="0" w:color="auto"/>
        <w:left w:val="none" w:sz="0" w:space="0" w:color="auto"/>
        <w:bottom w:val="none" w:sz="0" w:space="0" w:color="auto"/>
        <w:right w:val="none" w:sz="0" w:space="0" w:color="auto"/>
      </w:divBdr>
      <w:divsChild>
        <w:div w:id="1525556740">
          <w:marLeft w:val="0"/>
          <w:marRight w:val="0"/>
          <w:marTop w:val="0"/>
          <w:marBottom w:val="0"/>
          <w:divBdr>
            <w:top w:val="none" w:sz="0" w:space="0" w:color="auto"/>
            <w:left w:val="none" w:sz="0" w:space="0" w:color="auto"/>
            <w:bottom w:val="none" w:sz="0" w:space="0" w:color="auto"/>
            <w:right w:val="none" w:sz="0" w:space="0" w:color="auto"/>
          </w:divBdr>
          <w:divsChild>
            <w:div w:id="1927305521">
              <w:marLeft w:val="0"/>
              <w:marRight w:val="0"/>
              <w:marTop w:val="0"/>
              <w:marBottom w:val="0"/>
              <w:divBdr>
                <w:top w:val="none" w:sz="0" w:space="0" w:color="auto"/>
                <w:left w:val="none" w:sz="0" w:space="0" w:color="auto"/>
                <w:bottom w:val="none" w:sz="0" w:space="0" w:color="auto"/>
                <w:right w:val="none" w:sz="0" w:space="0" w:color="auto"/>
              </w:divBdr>
            </w:div>
            <w:div w:id="1573389152">
              <w:marLeft w:val="0"/>
              <w:marRight w:val="0"/>
              <w:marTop w:val="0"/>
              <w:marBottom w:val="0"/>
              <w:divBdr>
                <w:top w:val="none" w:sz="0" w:space="0" w:color="auto"/>
                <w:left w:val="none" w:sz="0" w:space="0" w:color="auto"/>
                <w:bottom w:val="none" w:sz="0" w:space="0" w:color="auto"/>
                <w:right w:val="none" w:sz="0" w:space="0" w:color="auto"/>
              </w:divBdr>
              <w:divsChild>
                <w:div w:id="170685490">
                  <w:marLeft w:val="0"/>
                  <w:marRight w:val="0"/>
                  <w:marTop w:val="0"/>
                  <w:marBottom w:val="0"/>
                  <w:divBdr>
                    <w:top w:val="none" w:sz="0" w:space="0" w:color="auto"/>
                    <w:left w:val="none" w:sz="0" w:space="0" w:color="auto"/>
                    <w:bottom w:val="none" w:sz="0" w:space="0" w:color="auto"/>
                    <w:right w:val="none" w:sz="0" w:space="0" w:color="auto"/>
                  </w:divBdr>
                  <w:divsChild>
                    <w:div w:id="15195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5028">
      <w:bodyDiv w:val="1"/>
      <w:marLeft w:val="0"/>
      <w:marRight w:val="0"/>
      <w:marTop w:val="0"/>
      <w:marBottom w:val="0"/>
      <w:divBdr>
        <w:top w:val="none" w:sz="0" w:space="0" w:color="auto"/>
        <w:left w:val="none" w:sz="0" w:space="0" w:color="auto"/>
        <w:bottom w:val="none" w:sz="0" w:space="0" w:color="auto"/>
        <w:right w:val="none" w:sz="0" w:space="0" w:color="auto"/>
      </w:divBdr>
      <w:divsChild>
        <w:div w:id="1532035156">
          <w:marLeft w:val="0"/>
          <w:marRight w:val="0"/>
          <w:marTop w:val="0"/>
          <w:marBottom w:val="0"/>
          <w:divBdr>
            <w:top w:val="none" w:sz="0" w:space="0" w:color="auto"/>
            <w:left w:val="none" w:sz="0" w:space="0" w:color="auto"/>
            <w:bottom w:val="none" w:sz="0" w:space="0" w:color="auto"/>
            <w:right w:val="none" w:sz="0" w:space="0" w:color="auto"/>
          </w:divBdr>
          <w:divsChild>
            <w:div w:id="179244515">
              <w:marLeft w:val="0"/>
              <w:marRight w:val="0"/>
              <w:marTop w:val="0"/>
              <w:marBottom w:val="0"/>
              <w:divBdr>
                <w:top w:val="none" w:sz="0" w:space="0" w:color="auto"/>
                <w:left w:val="none" w:sz="0" w:space="0" w:color="auto"/>
                <w:bottom w:val="none" w:sz="0" w:space="0" w:color="auto"/>
                <w:right w:val="none" w:sz="0" w:space="0" w:color="auto"/>
              </w:divBdr>
            </w:div>
            <w:div w:id="72165181">
              <w:marLeft w:val="0"/>
              <w:marRight w:val="0"/>
              <w:marTop w:val="0"/>
              <w:marBottom w:val="0"/>
              <w:divBdr>
                <w:top w:val="none" w:sz="0" w:space="0" w:color="auto"/>
                <w:left w:val="none" w:sz="0" w:space="0" w:color="auto"/>
                <w:bottom w:val="none" w:sz="0" w:space="0" w:color="auto"/>
                <w:right w:val="none" w:sz="0" w:space="0" w:color="auto"/>
              </w:divBdr>
              <w:divsChild>
                <w:div w:id="742606072">
                  <w:marLeft w:val="0"/>
                  <w:marRight w:val="0"/>
                  <w:marTop w:val="0"/>
                  <w:marBottom w:val="0"/>
                  <w:divBdr>
                    <w:top w:val="none" w:sz="0" w:space="0" w:color="auto"/>
                    <w:left w:val="none" w:sz="0" w:space="0" w:color="auto"/>
                    <w:bottom w:val="none" w:sz="0" w:space="0" w:color="auto"/>
                    <w:right w:val="none" w:sz="0" w:space="0" w:color="auto"/>
                  </w:divBdr>
                  <w:divsChild>
                    <w:div w:id="12036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3722">
      <w:bodyDiv w:val="1"/>
      <w:marLeft w:val="0"/>
      <w:marRight w:val="0"/>
      <w:marTop w:val="0"/>
      <w:marBottom w:val="0"/>
      <w:divBdr>
        <w:top w:val="none" w:sz="0" w:space="0" w:color="auto"/>
        <w:left w:val="none" w:sz="0" w:space="0" w:color="auto"/>
        <w:bottom w:val="none" w:sz="0" w:space="0" w:color="auto"/>
        <w:right w:val="none" w:sz="0" w:space="0" w:color="auto"/>
      </w:divBdr>
    </w:div>
    <w:div w:id="672341435">
      <w:bodyDiv w:val="1"/>
      <w:marLeft w:val="0"/>
      <w:marRight w:val="0"/>
      <w:marTop w:val="0"/>
      <w:marBottom w:val="0"/>
      <w:divBdr>
        <w:top w:val="none" w:sz="0" w:space="0" w:color="auto"/>
        <w:left w:val="none" w:sz="0" w:space="0" w:color="auto"/>
        <w:bottom w:val="none" w:sz="0" w:space="0" w:color="auto"/>
        <w:right w:val="none" w:sz="0" w:space="0" w:color="auto"/>
      </w:divBdr>
    </w:div>
    <w:div w:id="721320593">
      <w:bodyDiv w:val="1"/>
      <w:marLeft w:val="0"/>
      <w:marRight w:val="0"/>
      <w:marTop w:val="0"/>
      <w:marBottom w:val="0"/>
      <w:divBdr>
        <w:top w:val="none" w:sz="0" w:space="0" w:color="auto"/>
        <w:left w:val="none" w:sz="0" w:space="0" w:color="auto"/>
        <w:bottom w:val="none" w:sz="0" w:space="0" w:color="auto"/>
        <w:right w:val="none" w:sz="0" w:space="0" w:color="auto"/>
      </w:divBdr>
      <w:divsChild>
        <w:div w:id="112404710">
          <w:marLeft w:val="0"/>
          <w:marRight w:val="0"/>
          <w:marTop w:val="0"/>
          <w:marBottom w:val="0"/>
          <w:divBdr>
            <w:top w:val="none" w:sz="0" w:space="0" w:color="auto"/>
            <w:left w:val="none" w:sz="0" w:space="0" w:color="auto"/>
            <w:bottom w:val="none" w:sz="0" w:space="0" w:color="auto"/>
            <w:right w:val="none" w:sz="0" w:space="0" w:color="auto"/>
          </w:divBdr>
          <w:divsChild>
            <w:div w:id="295840117">
              <w:marLeft w:val="0"/>
              <w:marRight w:val="0"/>
              <w:marTop w:val="0"/>
              <w:marBottom w:val="0"/>
              <w:divBdr>
                <w:top w:val="none" w:sz="0" w:space="0" w:color="auto"/>
                <w:left w:val="none" w:sz="0" w:space="0" w:color="auto"/>
                <w:bottom w:val="none" w:sz="0" w:space="0" w:color="auto"/>
                <w:right w:val="none" w:sz="0" w:space="0" w:color="auto"/>
              </w:divBdr>
            </w:div>
            <w:div w:id="289365306">
              <w:marLeft w:val="0"/>
              <w:marRight w:val="0"/>
              <w:marTop w:val="0"/>
              <w:marBottom w:val="0"/>
              <w:divBdr>
                <w:top w:val="none" w:sz="0" w:space="0" w:color="auto"/>
                <w:left w:val="none" w:sz="0" w:space="0" w:color="auto"/>
                <w:bottom w:val="none" w:sz="0" w:space="0" w:color="auto"/>
                <w:right w:val="none" w:sz="0" w:space="0" w:color="auto"/>
              </w:divBdr>
              <w:divsChild>
                <w:div w:id="816187650">
                  <w:marLeft w:val="0"/>
                  <w:marRight w:val="0"/>
                  <w:marTop w:val="0"/>
                  <w:marBottom w:val="0"/>
                  <w:divBdr>
                    <w:top w:val="none" w:sz="0" w:space="0" w:color="auto"/>
                    <w:left w:val="none" w:sz="0" w:space="0" w:color="auto"/>
                    <w:bottom w:val="none" w:sz="0" w:space="0" w:color="auto"/>
                    <w:right w:val="none" w:sz="0" w:space="0" w:color="auto"/>
                  </w:divBdr>
                  <w:divsChild>
                    <w:div w:id="1759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2041">
              <w:marLeft w:val="0"/>
              <w:marRight w:val="0"/>
              <w:marTop w:val="0"/>
              <w:marBottom w:val="0"/>
              <w:divBdr>
                <w:top w:val="none" w:sz="0" w:space="0" w:color="auto"/>
                <w:left w:val="none" w:sz="0" w:space="0" w:color="auto"/>
                <w:bottom w:val="none" w:sz="0" w:space="0" w:color="auto"/>
                <w:right w:val="none" w:sz="0" w:space="0" w:color="auto"/>
              </w:divBdr>
            </w:div>
          </w:divsChild>
        </w:div>
        <w:div w:id="344334066">
          <w:marLeft w:val="0"/>
          <w:marRight w:val="0"/>
          <w:marTop w:val="0"/>
          <w:marBottom w:val="0"/>
          <w:divBdr>
            <w:top w:val="none" w:sz="0" w:space="0" w:color="auto"/>
            <w:left w:val="none" w:sz="0" w:space="0" w:color="auto"/>
            <w:bottom w:val="none" w:sz="0" w:space="0" w:color="auto"/>
            <w:right w:val="none" w:sz="0" w:space="0" w:color="auto"/>
          </w:divBdr>
          <w:divsChild>
            <w:div w:id="264268706">
              <w:marLeft w:val="0"/>
              <w:marRight w:val="0"/>
              <w:marTop w:val="0"/>
              <w:marBottom w:val="0"/>
              <w:divBdr>
                <w:top w:val="none" w:sz="0" w:space="0" w:color="auto"/>
                <w:left w:val="none" w:sz="0" w:space="0" w:color="auto"/>
                <w:bottom w:val="none" w:sz="0" w:space="0" w:color="auto"/>
                <w:right w:val="none" w:sz="0" w:space="0" w:color="auto"/>
              </w:divBdr>
            </w:div>
            <w:div w:id="89665383">
              <w:marLeft w:val="0"/>
              <w:marRight w:val="0"/>
              <w:marTop w:val="0"/>
              <w:marBottom w:val="0"/>
              <w:divBdr>
                <w:top w:val="none" w:sz="0" w:space="0" w:color="auto"/>
                <w:left w:val="none" w:sz="0" w:space="0" w:color="auto"/>
                <w:bottom w:val="none" w:sz="0" w:space="0" w:color="auto"/>
                <w:right w:val="none" w:sz="0" w:space="0" w:color="auto"/>
              </w:divBdr>
              <w:divsChild>
                <w:div w:id="676421345">
                  <w:marLeft w:val="0"/>
                  <w:marRight w:val="0"/>
                  <w:marTop w:val="0"/>
                  <w:marBottom w:val="0"/>
                  <w:divBdr>
                    <w:top w:val="none" w:sz="0" w:space="0" w:color="auto"/>
                    <w:left w:val="none" w:sz="0" w:space="0" w:color="auto"/>
                    <w:bottom w:val="none" w:sz="0" w:space="0" w:color="auto"/>
                    <w:right w:val="none" w:sz="0" w:space="0" w:color="auto"/>
                  </w:divBdr>
                  <w:divsChild>
                    <w:div w:id="14883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1525">
      <w:bodyDiv w:val="1"/>
      <w:marLeft w:val="0"/>
      <w:marRight w:val="0"/>
      <w:marTop w:val="0"/>
      <w:marBottom w:val="0"/>
      <w:divBdr>
        <w:top w:val="none" w:sz="0" w:space="0" w:color="auto"/>
        <w:left w:val="none" w:sz="0" w:space="0" w:color="auto"/>
        <w:bottom w:val="none" w:sz="0" w:space="0" w:color="auto"/>
        <w:right w:val="none" w:sz="0" w:space="0" w:color="auto"/>
      </w:divBdr>
    </w:div>
    <w:div w:id="775058928">
      <w:bodyDiv w:val="1"/>
      <w:marLeft w:val="0"/>
      <w:marRight w:val="0"/>
      <w:marTop w:val="0"/>
      <w:marBottom w:val="0"/>
      <w:divBdr>
        <w:top w:val="none" w:sz="0" w:space="0" w:color="auto"/>
        <w:left w:val="none" w:sz="0" w:space="0" w:color="auto"/>
        <w:bottom w:val="none" w:sz="0" w:space="0" w:color="auto"/>
        <w:right w:val="none" w:sz="0" w:space="0" w:color="auto"/>
      </w:divBdr>
    </w:div>
    <w:div w:id="870997335">
      <w:bodyDiv w:val="1"/>
      <w:marLeft w:val="0"/>
      <w:marRight w:val="0"/>
      <w:marTop w:val="0"/>
      <w:marBottom w:val="0"/>
      <w:divBdr>
        <w:top w:val="none" w:sz="0" w:space="0" w:color="auto"/>
        <w:left w:val="none" w:sz="0" w:space="0" w:color="auto"/>
        <w:bottom w:val="none" w:sz="0" w:space="0" w:color="auto"/>
        <w:right w:val="none" w:sz="0" w:space="0" w:color="auto"/>
      </w:divBdr>
    </w:div>
    <w:div w:id="952635283">
      <w:bodyDiv w:val="1"/>
      <w:marLeft w:val="0"/>
      <w:marRight w:val="0"/>
      <w:marTop w:val="0"/>
      <w:marBottom w:val="0"/>
      <w:divBdr>
        <w:top w:val="none" w:sz="0" w:space="0" w:color="auto"/>
        <w:left w:val="none" w:sz="0" w:space="0" w:color="auto"/>
        <w:bottom w:val="none" w:sz="0" w:space="0" w:color="auto"/>
        <w:right w:val="none" w:sz="0" w:space="0" w:color="auto"/>
      </w:divBdr>
    </w:div>
    <w:div w:id="1025716989">
      <w:bodyDiv w:val="1"/>
      <w:marLeft w:val="0"/>
      <w:marRight w:val="0"/>
      <w:marTop w:val="0"/>
      <w:marBottom w:val="0"/>
      <w:divBdr>
        <w:top w:val="none" w:sz="0" w:space="0" w:color="auto"/>
        <w:left w:val="none" w:sz="0" w:space="0" w:color="auto"/>
        <w:bottom w:val="none" w:sz="0" w:space="0" w:color="auto"/>
        <w:right w:val="none" w:sz="0" w:space="0" w:color="auto"/>
      </w:divBdr>
    </w:div>
    <w:div w:id="1278563545">
      <w:bodyDiv w:val="1"/>
      <w:marLeft w:val="0"/>
      <w:marRight w:val="0"/>
      <w:marTop w:val="0"/>
      <w:marBottom w:val="0"/>
      <w:divBdr>
        <w:top w:val="none" w:sz="0" w:space="0" w:color="auto"/>
        <w:left w:val="none" w:sz="0" w:space="0" w:color="auto"/>
        <w:bottom w:val="none" w:sz="0" w:space="0" w:color="auto"/>
        <w:right w:val="none" w:sz="0" w:space="0" w:color="auto"/>
      </w:divBdr>
      <w:divsChild>
        <w:div w:id="1027295269">
          <w:marLeft w:val="0"/>
          <w:marRight w:val="0"/>
          <w:marTop w:val="0"/>
          <w:marBottom w:val="0"/>
          <w:divBdr>
            <w:top w:val="none" w:sz="0" w:space="0" w:color="auto"/>
            <w:left w:val="none" w:sz="0" w:space="0" w:color="auto"/>
            <w:bottom w:val="none" w:sz="0" w:space="0" w:color="auto"/>
            <w:right w:val="none" w:sz="0" w:space="0" w:color="auto"/>
          </w:divBdr>
          <w:divsChild>
            <w:div w:id="1114787537">
              <w:marLeft w:val="0"/>
              <w:marRight w:val="0"/>
              <w:marTop w:val="0"/>
              <w:marBottom w:val="0"/>
              <w:divBdr>
                <w:top w:val="none" w:sz="0" w:space="0" w:color="auto"/>
                <w:left w:val="none" w:sz="0" w:space="0" w:color="auto"/>
                <w:bottom w:val="none" w:sz="0" w:space="0" w:color="auto"/>
                <w:right w:val="none" w:sz="0" w:space="0" w:color="auto"/>
              </w:divBdr>
            </w:div>
            <w:div w:id="1683432922">
              <w:marLeft w:val="0"/>
              <w:marRight w:val="0"/>
              <w:marTop w:val="0"/>
              <w:marBottom w:val="0"/>
              <w:divBdr>
                <w:top w:val="none" w:sz="0" w:space="0" w:color="auto"/>
                <w:left w:val="none" w:sz="0" w:space="0" w:color="auto"/>
                <w:bottom w:val="none" w:sz="0" w:space="0" w:color="auto"/>
                <w:right w:val="none" w:sz="0" w:space="0" w:color="auto"/>
              </w:divBdr>
              <w:divsChild>
                <w:div w:id="34473370">
                  <w:marLeft w:val="0"/>
                  <w:marRight w:val="0"/>
                  <w:marTop w:val="0"/>
                  <w:marBottom w:val="0"/>
                  <w:divBdr>
                    <w:top w:val="none" w:sz="0" w:space="0" w:color="auto"/>
                    <w:left w:val="none" w:sz="0" w:space="0" w:color="auto"/>
                    <w:bottom w:val="none" w:sz="0" w:space="0" w:color="auto"/>
                    <w:right w:val="none" w:sz="0" w:space="0" w:color="auto"/>
                  </w:divBdr>
                  <w:divsChild>
                    <w:div w:id="10288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6226">
      <w:bodyDiv w:val="1"/>
      <w:marLeft w:val="0"/>
      <w:marRight w:val="0"/>
      <w:marTop w:val="0"/>
      <w:marBottom w:val="0"/>
      <w:divBdr>
        <w:top w:val="none" w:sz="0" w:space="0" w:color="auto"/>
        <w:left w:val="none" w:sz="0" w:space="0" w:color="auto"/>
        <w:bottom w:val="none" w:sz="0" w:space="0" w:color="auto"/>
        <w:right w:val="none" w:sz="0" w:space="0" w:color="auto"/>
      </w:divBdr>
    </w:div>
    <w:div w:id="1435976304">
      <w:bodyDiv w:val="1"/>
      <w:marLeft w:val="0"/>
      <w:marRight w:val="0"/>
      <w:marTop w:val="0"/>
      <w:marBottom w:val="0"/>
      <w:divBdr>
        <w:top w:val="none" w:sz="0" w:space="0" w:color="auto"/>
        <w:left w:val="none" w:sz="0" w:space="0" w:color="auto"/>
        <w:bottom w:val="none" w:sz="0" w:space="0" w:color="auto"/>
        <w:right w:val="none" w:sz="0" w:space="0" w:color="auto"/>
      </w:divBdr>
      <w:divsChild>
        <w:div w:id="950891554">
          <w:marLeft w:val="0"/>
          <w:marRight w:val="0"/>
          <w:marTop w:val="0"/>
          <w:marBottom w:val="0"/>
          <w:divBdr>
            <w:top w:val="none" w:sz="0" w:space="0" w:color="auto"/>
            <w:left w:val="none" w:sz="0" w:space="0" w:color="auto"/>
            <w:bottom w:val="none" w:sz="0" w:space="0" w:color="auto"/>
            <w:right w:val="none" w:sz="0" w:space="0" w:color="auto"/>
          </w:divBdr>
          <w:divsChild>
            <w:div w:id="1571889908">
              <w:marLeft w:val="0"/>
              <w:marRight w:val="0"/>
              <w:marTop w:val="0"/>
              <w:marBottom w:val="0"/>
              <w:divBdr>
                <w:top w:val="none" w:sz="0" w:space="0" w:color="auto"/>
                <w:left w:val="none" w:sz="0" w:space="0" w:color="auto"/>
                <w:bottom w:val="none" w:sz="0" w:space="0" w:color="auto"/>
                <w:right w:val="none" w:sz="0" w:space="0" w:color="auto"/>
              </w:divBdr>
            </w:div>
            <w:div w:id="858158833">
              <w:marLeft w:val="0"/>
              <w:marRight w:val="0"/>
              <w:marTop w:val="0"/>
              <w:marBottom w:val="0"/>
              <w:divBdr>
                <w:top w:val="none" w:sz="0" w:space="0" w:color="auto"/>
                <w:left w:val="none" w:sz="0" w:space="0" w:color="auto"/>
                <w:bottom w:val="none" w:sz="0" w:space="0" w:color="auto"/>
                <w:right w:val="none" w:sz="0" w:space="0" w:color="auto"/>
              </w:divBdr>
              <w:divsChild>
                <w:div w:id="1479613013">
                  <w:marLeft w:val="0"/>
                  <w:marRight w:val="0"/>
                  <w:marTop w:val="0"/>
                  <w:marBottom w:val="0"/>
                  <w:divBdr>
                    <w:top w:val="none" w:sz="0" w:space="0" w:color="auto"/>
                    <w:left w:val="none" w:sz="0" w:space="0" w:color="auto"/>
                    <w:bottom w:val="none" w:sz="0" w:space="0" w:color="auto"/>
                    <w:right w:val="none" w:sz="0" w:space="0" w:color="auto"/>
                  </w:divBdr>
                  <w:divsChild>
                    <w:div w:id="147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2589">
              <w:marLeft w:val="0"/>
              <w:marRight w:val="0"/>
              <w:marTop w:val="0"/>
              <w:marBottom w:val="0"/>
              <w:divBdr>
                <w:top w:val="none" w:sz="0" w:space="0" w:color="auto"/>
                <w:left w:val="none" w:sz="0" w:space="0" w:color="auto"/>
                <w:bottom w:val="none" w:sz="0" w:space="0" w:color="auto"/>
                <w:right w:val="none" w:sz="0" w:space="0" w:color="auto"/>
              </w:divBdr>
            </w:div>
          </w:divsChild>
        </w:div>
        <w:div w:id="128208073">
          <w:marLeft w:val="0"/>
          <w:marRight w:val="0"/>
          <w:marTop w:val="0"/>
          <w:marBottom w:val="0"/>
          <w:divBdr>
            <w:top w:val="none" w:sz="0" w:space="0" w:color="auto"/>
            <w:left w:val="none" w:sz="0" w:space="0" w:color="auto"/>
            <w:bottom w:val="none" w:sz="0" w:space="0" w:color="auto"/>
            <w:right w:val="none" w:sz="0" w:space="0" w:color="auto"/>
          </w:divBdr>
          <w:divsChild>
            <w:div w:id="1704787977">
              <w:marLeft w:val="0"/>
              <w:marRight w:val="0"/>
              <w:marTop w:val="0"/>
              <w:marBottom w:val="0"/>
              <w:divBdr>
                <w:top w:val="none" w:sz="0" w:space="0" w:color="auto"/>
                <w:left w:val="none" w:sz="0" w:space="0" w:color="auto"/>
                <w:bottom w:val="none" w:sz="0" w:space="0" w:color="auto"/>
                <w:right w:val="none" w:sz="0" w:space="0" w:color="auto"/>
              </w:divBdr>
            </w:div>
            <w:div w:id="1448891541">
              <w:marLeft w:val="0"/>
              <w:marRight w:val="0"/>
              <w:marTop w:val="0"/>
              <w:marBottom w:val="0"/>
              <w:divBdr>
                <w:top w:val="none" w:sz="0" w:space="0" w:color="auto"/>
                <w:left w:val="none" w:sz="0" w:space="0" w:color="auto"/>
                <w:bottom w:val="none" w:sz="0" w:space="0" w:color="auto"/>
                <w:right w:val="none" w:sz="0" w:space="0" w:color="auto"/>
              </w:divBdr>
              <w:divsChild>
                <w:div w:id="1379087719">
                  <w:marLeft w:val="0"/>
                  <w:marRight w:val="0"/>
                  <w:marTop w:val="0"/>
                  <w:marBottom w:val="0"/>
                  <w:divBdr>
                    <w:top w:val="none" w:sz="0" w:space="0" w:color="auto"/>
                    <w:left w:val="none" w:sz="0" w:space="0" w:color="auto"/>
                    <w:bottom w:val="none" w:sz="0" w:space="0" w:color="auto"/>
                    <w:right w:val="none" w:sz="0" w:space="0" w:color="auto"/>
                  </w:divBdr>
                  <w:divsChild>
                    <w:div w:id="1622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97438">
      <w:bodyDiv w:val="1"/>
      <w:marLeft w:val="0"/>
      <w:marRight w:val="0"/>
      <w:marTop w:val="0"/>
      <w:marBottom w:val="0"/>
      <w:divBdr>
        <w:top w:val="none" w:sz="0" w:space="0" w:color="auto"/>
        <w:left w:val="none" w:sz="0" w:space="0" w:color="auto"/>
        <w:bottom w:val="none" w:sz="0" w:space="0" w:color="auto"/>
        <w:right w:val="none" w:sz="0" w:space="0" w:color="auto"/>
      </w:divBdr>
    </w:div>
    <w:div w:id="1638872782">
      <w:bodyDiv w:val="1"/>
      <w:marLeft w:val="0"/>
      <w:marRight w:val="0"/>
      <w:marTop w:val="0"/>
      <w:marBottom w:val="0"/>
      <w:divBdr>
        <w:top w:val="none" w:sz="0" w:space="0" w:color="auto"/>
        <w:left w:val="none" w:sz="0" w:space="0" w:color="auto"/>
        <w:bottom w:val="none" w:sz="0" w:space="0" w:color="auto"/>
        <w:right w:val="none" w:sz="0" w:space="0" w:color="auto"/>
      </w:divBdr>
    </w:div>
    <w:div w:id="1701125552">
      <w:bodyDiv w:val="1"/>
      <w:marLeft w:val="0"/>
      <w:marRight w:val="0"/>
      <w:marTop w:val="0"/>
      <w:marBottom w:val="0"/>
      <w:divBdr>
        <w:top w:val="none" w:sz="0" w:space="0" w:color="auto"/>
        <w:left w:val="none" w:sz="0" w:space="0" w:color="auto"/>
        <w:bottom w:val="none" w:sz="0" w:space="0" w:color="auto"/>
        <w:right w:val="none" w:sz="0" w:space="0" w:color="auto"/>
      </w:divBdr>
      <w:divsChild>
        <w:div w:id="120196316">
          <w:marLeft w:val="0"/>
          <w:marRight w:val="0"/>
          <w:marTop w:val="0"/>
          <w:marBottom w:val="0"/>
          <w:divBdr>
            <w:top w:val="none" w:sz="0" w:space="0" w:color="auto"/>
            <w:left w:val="none" w:sz="0" w:space="0" w:color="auto"/>
            <w:bottom w:val="none" w:sz="0" w:space="0" w:color="auto"/>
            <w:right w:val="none" w:sz="0" w:space="0" w:color="auto"/>
          </w:divBdr>
          <w:divsChild>
            <w:div w:id="1981497566">
              <w:marLeft w:val="0"/>
              <w:marRight w:val="0"/>
              <w:marTop w:val="0"/>
              <w:marBottom w:val="0"/>
              <w:divBdr>
                <w:top w:val="none" w:sz="0" w:space="0" w:color="auto"/>
                <w:left w:val="none" w:sz="0" w:space="0" w:color="auto"/>
                <w:bottom w:val="none" w:sz="0" w:space="0" w:color="auto"/>
                <w:right w:val="none" w:sz="0" w:space="0" w:color="auto"/>
              </w:divBdr>
            </w:div>
            <w:div w:id="1232157386">
              <w:marLeft w:val="0"/>
              <w:marRight w:val="0"/>
              <w:marTop w:val="0"/>
              <w:marBottom w:val="0"/>
              <w:divBdr>
                <w:top w:val="none" w:sz="0" w:space="0" w:color="auto"/>
                <w:left w:val="none" w:sz="0" w:space="0" w:color="auto"/>
                <w:bottom w:val="none" w:sz="0" w:space="0" w:color="auto"/>
                <w:right w:val="none" w:sz="0" w:space="0" w:color="auto"/>
              </w:divBdr>
              <w:divsChild>
                <w:div w:id="1751925990">
                  <w:marLeft w:val="0"/>
                  <w:marRight w:val="0"/>
                  <w:marTop w:val="0"/>
                  <w:marBottom w:val="0"/>
                  <w:divBdr>
                    <w:top w:val="none" w:sz="0" w:space="0" w:color="auto"/>
                    <w:left w:val="none" w:sz="0" w:space="0" w:color="auto"/>
                    <w:bottom w:val="none" w:sz="0" w:space="0" w:color="auto"/>
                    <w:right w:val="none" w:sz="0" w:space="0" w:color="auto"/>
                  </w:divBdr>
                  <w:divsChild>
                    <w:div w:id="4660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36481">
      <w:bodyDiv w:val="1"/>
      <w:marLeft w:val="0"/>
      <w:marRight w:val="0"/>
      <w:marTop w:val="0"/>
      <w:marBottom w:val="0"/>
      <w:divBdr>
        <w:top w:val="none" w:sz="0" w:space="0" w:color="auto"/>
        <w:left w:val="none" w:sz="0" w:space="0" w:color="auto"/>
        <w:bottom w:val="none" w:sz="0" w:space="0" w:color="auto"/>
        <w:right w:val="none" w:sz="0" w:space="0" w:color="auto"/>
      </w:divBdr>
    </w:div>
    <w:div w:id="1797479826">
      <w:bodyDiv w:val="1"/>
      <w:marLeft w:val="0"/>
      <w:marRight w:val="0"/>
      <w:marTop w:val="0"/>
      <w:marBottom w:val="0"/>
      <w:divBdr>
        <w:top w:val="none" w:sz="0" w:space="0" w:color="auto"/>
        <w:left w:val="none" w:sz="0" w:space="0" w:color="auto"/>
        <w:bottom w:val="none" w:sz="0" w:space="0" w:color="auto"/>
        <w:right w:val="none" w:sz="0" w:space="0" w:color="auto"/>
      </w:divBdr>
    </w:div>
    <w:div w:id="19881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74A31-9A48-471A-AF18-7250565CE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22</Pages>
  <Words>3562</Words>
  <Characters>20305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Mali</dc:creator>
  <cp:keywords/>
  <dc:description/>
  <cp:lastModifiedBy>Vikas Mali</cp:lastModifiedBy>
  <cp:revision>3</cp:revision>
  <dcterms:created xsi:type="dcterms:W3CDTF">2024-11-22T14:10:00Z</dcterms:created>
  <dcterms:modified xsi:type="dcterms:W3CDTF">2024-11-23T02:59:00Z</dcterms:modified>
</cp:coreProperties>
</file>